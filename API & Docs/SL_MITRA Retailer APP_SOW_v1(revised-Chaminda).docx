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7CDEA" w14:textId="77777777" w:rsidR="00536CD2" w:rsidRDefault="00821070">
      <w:pPr>
        <w:rPr>
          <w:b/>
          <w:sz w:val="36"/>
          <w:szCs w:val="36"/>
          <w:u w:val="single"/>
        </w:rPr>
      </w:pPr>
      <w:r>
        <w:rPr>
          <w:b/>
          <w:sz w:val="36"/>
          <w:szCs w:val="36"/>
          <w:u w:val="single"/>
        </w:rPr>
        <w:t>SCOPE</w:t>
      </w:r>
      <w:r w:rsidR="00CC6555" w:rsidRPr="00CC6555">
        <w:rPr>
          <w:b/>
          <w:sz w:val="36"/>
          <w:szCs w:val="36"/>
          <w:u w:val="single"/>
        </w:rPr>
        <w:t xml:space="preserve"> OF WORK</w:t>
      </w:r>
    </w:p>
    <w:p w14:paraId="11C35D7B" w14:textId="77777777" w:rsidR="00CC6555" w:rsidRDefault="00CC6555">
      <w:pPr>
        <w:rPr>
          <w:b/>
          <w:sz w:val="36"/>
          <w:szCs w:val="36"/>
          <w:u w:val="single"/>
        </w:rPr>
      </w:pPr>
    </w:p>
    <w:tbl>
      <w:tblPr>
        <w:tblStyle w:val="TableGrid"/>
        <w:tblW w:w="0" w:type="auto"/>
        <w:tblLook w:val="04A0" w:firstRow="1" w:lastRow="0" w:firstColumn="1" w:lastColumn="0" w:noHBand="0" w:noVBand="1"/>
      </w:tblPr>
      <w:tblGrid>
        <w:gridCol w:w="9350"/>
      </w:tblGrid>
      <w:tr w:rsidR="00CC6555" w:rsidRPr="00727EE0" w14:paraId="277AFE8C" w14:textId="77777777" w:rsidTr="0008564C">
        <w:tc>
          <w:tcPr>
            <w:tcW w:w="9350" w:type="dxa"/>
            <w:shd w:val="clear" w:color="auto" w:fill="auto"/>
          </w:tcPr>
          <w:p w14:paraId="0EE5F880" w14:textId="77777777" w:rsidR="00CC6555" w:rsidRPr="00727EE0" w:rsidRDefault="00CC6555" w:rsidP="0008564C">
            <w:pPr>
              <w:spacing w:line="480" w:lineRule="auto"/>
              <w:rPr>
                <w:b/>
              </w:rPr>
            </w:pPr>
            <w:r w:rsidRPr="00727EE0">
              <w:rPr>
                <w:b/>
              </w:rPr>
              <w:t>PROJECT TITLE : RETAILER APP</w:t>
            </w:r>
          </w:p>
        </w:tc>
      </w:tr>
      <w:tr w:rsidR="00CC6555" w:rsidRPr="00727EE0" w14:paraId="4A3D9F7E" w14:textId="77777777" w:rsidTr="0008564C">
        <w:tc>
          <w:tcPr>
            <w:tcW w:w="9350" w:type="dxa"/>
          </w:tcPr>
          <w:p w14:paraId="3484159B" w14:textId="77777777" w:rsidR="00CC6555" w:rsidRPr="00727EE0" w:rsidRDefault="00CC6555" w:rsidP="0008564C">
            <w:pPr>
              <w:spacing w:line="480" w:lineRule="auto"/>
              <w:rPr>
                <w:b/>
              </w:rPr>
            </w:pPr>
            <w:r w:rsidRPr="00727EE0">
              <w:rPr>
                <w:b/>
              </w:rPr>
              <w:t>VERSION : 1</w:t>
            </w:r>
          </w:p>
        </w:tc>
      </w:tr>
    </w:tbl>
    <w:p w14:paraId="391C89DA" w14:textId="77777777" w:rsidR="00CC6555" w:rsidRDefault="00CC6555">
      <w:pPr>
        <w:rPr>
          <w:b/>
          <w:sz w:val="36"/>
          <w:szCs w:val="36"/>
          <w:u w:val="single"/>
        </w:rPr>
      </w:pPr>
    </w:p>
    <w:p w14:paraId="16E14B50" w14:textId="77777777" w:rsidR="00CC6555" w:rsidRDefault="00CC6555" w:rsidP="00CC6555">
      <w:pPr>
        <w:pStyle w:val="ListParagraph"/>
        <w:numPr>
          <w:ilvl w:val="0"/>
          <w:numId w:val="1"/>
        </w:numPr>
        <w:rPr>
          <w:b/>
          <w:sz w:val="28"/>
          <w:szCs w:val="28"/>
          <w:u w:val="single"/>
        </w:rPr>
      </w:pPr>
      <w:r w:rsidRPr="00CC6555">
        <w:rPr>
          <w:b/>
          <w:sz w:val="28"/>
          <w:szCs w:val="28"/>
          <w:u w:val="single"/>
        </w:rPr>
        <w:t>INTRODUCTION</w:t>
      </w:r>
    </w:p>
    <w:p w14:paraId="5C12EABE" w14:textId="77777777" w:rsidR="00CC6555" w:rsidRDefault="00CC6555" w:rsidP="004860B4">
      <w:pPr>
        <w:spacing w:after="240"/>
        <w:ind w:left="360" w:right="187"/>
      </w:pPr>
      <w:r>
        <w:t>The mobile application extends to support retailer</w:t>
      </w:r>
      <w:r w:rsidRPr="00084AA3">
        <w:t>s</w:t>
      </w:r>
      <w:r>
        <w:t xml:space="preserve"> to </w:t>
      </w:r>
      <w:ins w:id="0" w:author="Chaminda Wanasinghe" w:date="2019-10-05T19:14:00Z">
        <w:r w:rsidR="004860B4" w:rsidRPr="004860B4">
          <w:rPr>
            <w:color w:val="FF0000"/>
            <w:rPrChange w:id="1" w:author="Chaminda Wanasinghe" w:date="2019-10-05T19:14:00Z">
              <w:rPr/>
            </w:rPrChange>
          </w:rPr>
          <w:t>activate</w:t>
        </w:r>
      </w:ins>
      <w:ins w:id="2" w:author="Chaminda Wanasinghe" w:date="2019-10-05T19:13:00Z">
        <w:r w:rsidR="004860B4" w:rsidRPr="004860B4">
          <w:rPr>
            <w:color w:val="FF0000"/>
            <w:rPrChange w:id="3" w:author="Chaminda Wanasinghe" w:date="2019-10-05T19:14:00Z">
              <w:rPr/>
            </w:rPrChange>
          </w:rPr>
          <w:t xml:space="preserve"> </w:t>
        </w:r>
      </w:ins>
      <w:ins w:id="4" w:author="Chaminda Wanasinghe" w:date="2019-10-05T19:14:00Z">
        <w:r w:rsidR="004860B4" w:rsidRPr="004860B4">
          <w:rPr>
            <w:color w:val="FF0000"/>
            <w:rPrChange w:id="5" w:author="Chaminda Wanasinghe" w:date="2019-10-05T19:14:00Z">
              <w:rPr/>
            </w:rPrChange>
          </w:rPr>
          <w:t>new connections</w:t>
        </w:r>
        <w:r w:rsidR="004860B4">
          <w:rPr>
            <w:color w:val="FF0000"/>
          </w:rPr>
          <w:t xml:space="preserve"> and</w:t>
        </w:r>
        <w:r w:rsidR="004860B4" w:rsidRPr="004860B4">
          <w:rPr>
            <w:color w:val="FF0000"/>
            <w:rPrChange w:id="6" w:author="Chaminda Wanasinghe" w:date="2019-10-05T19:14:00Z">
              <w:rPr/>
            </w:rPrChange>
          </w:rPr>
          <w:t xml:space="preserve"> </w:t>
        </w:r>
      </w:ins>
      <w:r w:rsidRPr="00084AA3">
        <w:t xml:space="preserve">submit </w:t>
      </w:r>
      <w:r w:rsidRPr="00E04AC0">
        <w:t>documents</w:t>
      </w:r>
      <w:r w:rsidR="00E04AC0">
        <w:t xml:space="preserve"> for New Acquisition, perform Pre Paid SIM Swaps and Pre Paid Recharges via mobile phone</w:t>
      </w:r>
      <w:r>
        <w:t xml:space="preserve">. </w:t>
      </w:r>
      <w:r w:rsidRPr="00084AA3">
        <w:t>As a daily task</w:t>
      </w:r>
      <w:r>
        <w:t xml:space="preserve">, retailer will upload all the </w:t>
      </w:r>
      <w:ins w:id="7" w:author="Chaminda Wanasinghe" w:date="2019-10-05T19:15:00Z">
        <w:r w:rsidR="004860B4" w:rsidRPr="004860B4">
          <w:rPr>
            <w:color w:val="FF0000"/>
            <w:rPrChange w:id="8" w:author="Chaminda Wanasinghe" w:date="2019-10-05T19:15:00Z">
              <w:rPr/>
            </w:rPrChange>
          </w:rPr>
          <w:t xml:space="preserve">activated </w:t>
        </w:r>
      </w:ins>
      <w:r w:rsidRPr="00084AA3">
        <w:t>prepaid documents</w:t>
      </w:r>
      <w:r>
        <w:t xml:space="preserve"> to A</w:t>
      </w:r>
      <w:r w:rsidRPr="00084AA3">
        <w:t>irtel back office</w:t>
      </w:r>
      <w:r>
        <w:t xml:space="preserve"> through the mobile app/web. </w:t>
      </w:r>
    </w:p>
    <w:p w14:paraId="5CC45B14" w14:textId="77777777" w:rsidR="00CC6555" w:rsidRDefault="00CC6555" w:rsidP="00CC6555">
      <w:pPr>
        <w:spacing w:after="240"/>
        <w:ind w:left="360" w:right="187"/>
      </w:pPr>
      <w:r>
        <w:t xml:space="preserve">Uploaded Documents will be verified </w:t>
      </w:r>
      <w:ins w:id="9" w:author="Chaminda Wanasinghe" w:date="2019-10-05T19:15:00Z">
        <w:r w:rsidR="004860B4">
          <w:rPr>
            <w:color w:val="FF0000"/>
          </w:rPr>
          <w:t xml:space="preserve">and data entered </w:t>
        </w:r>
      </w:ins>
      <w:r>
        <w:t xml:space="preserve">by the Airtel Back Office through the use of the </w:t>
      </w:r>
      <w:r w:rsidR="007B797E">
        <w:t xml:space="preserve">Web </w:t>
      </w:r>
      <w:r>
        <w:t xml:space="preserve">Portal. The Portal would be used in viewing </w:t>
      </w:r>
      <w:ins w:id="10" w:author="Chaminda Wanasinghe" w:date="2019-10-05T19:16:00Z">
        <w:r w:rsidR="004860B4">
          <w:rPr>
            <w:color w:val="FF0000"/>
          </w:rPr>
          <w:t xml:space="preserve">and download </w:t>
        </w:r>
      </w:ins>
      <w:r w:rsidRPr="004860B4">
        <w:rPr>
          <w:strike/>
          <w:color w:val="FF0000"/>
          <w:rPrChange w:id="11" w:author="Chaminda Wanasinghe" w:date="2019-10-05T19:16:00Z">
            <w:rPr/>
          </w:rPrChange>
        </w:rPr>
        <w:t>of</w:t>
      </w:r>
      <w:r>
        <w:t xml:space="preserve"> reports for the different team within the sales Hierarchy</w:t>
      </w:r>
      <w:ins w:id="12" w:author="Chaminda Wanasinghe" w:date="2019-10-05T19:16:00Z">
        <w:r w:rsidR="004860B4">
          <w:t xml:space="preserve">, </w:t>
        </w:r>
        <w:r w:rsidR="004860B4" w:rsidRPr="004860B4">
          <w:rPr>
            <w:color w:val="FF0000"/>
            <w:rPrChange w:id="13" w:author="Chaminda Wanasinghe" w:date="2019-10-05T19:17:00Z">
              <w:rPr/>
            </w:rPrChange>
          </w:rPr>
          <w:t>BO agents</w:t>
        </w:r>
      </w:ins>
      <w:ins w:id="14" w:author="Chaminda Wanasinghe" w:date="2019-10-05T19:17:00Z">
        <w:r w:rsidR="004860B4" w:rsidRPr="004860B4">
          <w:rPr>
            <w:color w:val="FF0000"/>
            <w:rPrChange w:id="15" w:author="Chaminda Wanasinghe" w:date="2019-10-05T19:17:00Z">
              <w:rPr/>
            </w:rPrChange>
          </w:rPr>
          <w:t>, Admins</w:t>
        </w:r>
      </w:ins>
      <w:r>
        <w:t xml:space="preserve"> and also would be used to upload various plans and promotional schemes.</w:t>
      </w:r>
    </w:p>
    <w:p w14:paraId="73E70938" w14:textId="77777777" w:rsidR="00F604B3" w:rsidRDefault="00F604B3" w:rsidP="00CC6555">
      <w:pPr>
        <w:spacing w:after="240"/>
        <w:ind w:left="360" w:right="187"/>
      </w:pPr>
    </w:p>
    <w:p w14:paraId="0159AC53" w14:textId="77777777" w:rsidR="00F604B3" w:rsidRDefault="00F604B3" w:rsidP="00F604B3">
      <w:pPr>
        <w:pStyle w:val="ListParagraph"/>
        <w:numPr>
          <w:ilvl w:val="0"/>
          <w:numId w:val="1"/>
        </w:numPr>
        <w:spacing w:after="240"/>
        <w:ind w:right="187"/>
        <w:rPr>
          <w:b/>
          <w:sz w:val="28"/>
          <w:szCs w:val="28"/>
          <w:u w:val="single"/>
        </w:rPr>
      </w:pPr>
      <w:r w:rsidRPr="00F604B3">
        <w:rPr>
          <w:b/>
          <w:sz w:val="28"/>
          <w:szCs w:val="28"/>
          <w:u w:val="single"/>
        </w:rPr>
        <w:t>PROJECT SCOPE</w:t>
      </w:r>
    </w:p>
    <w:p w14:paraId="68348CBE" w14:textId="77777777" w:rsidR="002F47D0" w:rsidRDefault="002F47D0" w:rsidP="008126FE">
      <w:pPr>
        <w:spacing w:after="0"/>
        <w:ind w:left="360" w:right="187"/>
        <w:rPr>
          <w:sz w:val="24"/>
          <w:szCs w:val="24"/>
        </w:rPr>
      </w:pPr>
      <w:r w:rsidRPr="008126FE">
        <w:rPr>
          <w:sz w:val="24"/>
          <w:szCs w:val="24"/>
        </w:rPr>
        <w:t>Retailer Applic</w:t>
      </w:r>
      <w:r w:rsidR="009046E4">
        <w:rPr>
          <w:sz w:val="24"/>
          <w:szCs w:val="24"/>
        </w:rPr>
        <w:t xml:space="preserve">ation will be developed </w:t>
      </w:r>
      <w:r w:rsidRPr="008126FE">
        <w:rPr>
          <w:sz w:val="24"/>
          <w:szCs w:val="24"/>
        </w:rPr>
        <w:t xml:space="preserve">for </w:t>
      </w:r>
      <w:r w:rsidR="009046E4">
        <w:rPr>
          <w:sz w:val="24"/>
          <w:szCs w:val="24"/>
        </w:rPr>
        <w:t>Android Lollipop (5.0) to Android P</w:t>
      </w:r>
      <w:r w:rsidR="00DB527F">
        <w:rPr>
          <w:sz w:val="24"/>
          <w:szCs w:val="24"/>
        </w:rPr>
        <w:t xml:space="preserve"> </w:t>
      </w:r>
      <w:r w:rsidR="009046E4">
        <w:rPr>
          <w:sz w:val="24"/>
          <w:szCs w:val="24"/>
        </w:rPr>
        <w:t>(9.0)</w:t>
      </w:r>
      <w:r w:rsidRPr="008126FE">
        <w:rPr>
          <w:sz w:val="24"/>
          <w:szCs w:val="24"/>
        </w:rPr>
        <w:t xml:space="preserve"> </w:t>
      </w:r>
      <w:r w:rsidR="008126FE" w:rsidRPr="008126FE">
        <w:rPr>
          <w:sz w:val="24"/>
          <w:szCs w:val="24"/>
        </w:rPr>
        <w:t xml:space="preserve">portrait Mode. </w:t>
      </w:r>
    </w:p>
    <w:p w14:paraId="430855C0" w14:textId="77777777" w:rsidR="008126FE" w:rsidRDefault="008126FE" w:rsidP="008126FE">
      <w:pPr>
        <w:spacing w:after="0"/>
        <w:ind w:left="360" w:right="187"/>
        <w:rPr>
          <w:sz w:val="24"/>
          <w:szCs w:val="24"/>
        </w:rPr>
      </w:pPr>
      <w:r>
        <w:rPr>
          <w:sz w:val="24"/>
          <w:szCs w:val="24"/>
        </w:rPr>
        <w:t>Retailer Portal will available as a Web Interface</w:t>
      </w:r>
    </w:p>
    <w:p w14:paraId="31CE8E4D" w14:textId="77777777" w:rsidR="00F604B3" w:rsidRPr="00261C3A" w:rsidRDefault="00F604B3" w:rsidP="008126FE">
      <w:pPr>
        <w:spacing w:after="0"/>
        <w:ind w:left="360" w:right="187"/>
        <w:rPr>
          <w:sz w:val="24"/>
          <w:szCs w:val="24"/>
        </w:rPr>
      </w:pPr>
      <w:r w:rsidRPr="00F604B3">
        <w:rPr>
          <w:sz w:val="24"/>
          <w:szCs w:val="24"/>
        </w:rPr>
        <w:t>Below identifies</w:t>
      </w:r>
      <w:r>
        <w:rPr>
          <w:sz w:val="24"/>
          <w:szCs w:val="24"/>
        </w:rPr>
        <w:t xml:space="preserve"> the scope for Retailer App in Phase 1 of the project.</w:t>
      </w:r>
      <w:r>
        <w:t xml:space="preserve"> </w:t>
      </w:r>
    </w:p>
    <w:tbl>
      <w:tblPr>
        <w:tblStyle w:val="TableGrid"/>
        <w:tblW w:w="9535" w:type="dxa"/>
        <w:tblLook w:val="04A0" w:firstRow="1" w:lastRow="0" w:firstColumn="1" w:lastColumn="0" w:noHBand="0" w:noVBand="1"/>
      </w:tblPr>
      <w:tblGrid>
        <w:gridCol w:w="3116"/>
        <w:gridCol w:w="6419"/>
      </w:tblGrid>
      <w:tr w:rsidR="00AA4E5F" w14:paraId="0FAE0BA9" w14:textId="77777777" w:rsidTr="00AA4E5F">
        <w:tc>
          <w:tcPr>
            <w:tcW w:w="3116" w:type="dxa"/>
          </w:tcPr>
          <w:p w14:paraId="5C35FADC" w14:textId="77777777" w:rsidR="00AA4E5F" w:rsidRPr="00FC7350" w:rsidRDefault="00AA4E5F" w:rsidP="00F604B3">
            <w:pPr>
              <w:spacing w:after="240"/>
              <w:ind w:right="187"/>
              <w:rPr>
                <w:b/>
                <w:sz w:val="24"/>
                <w:szCs w:val="24"/>
              </w:rPr>
            </w:pPr>
            <w:r w:rsidRPr="00FC7350">
              <w:rPr>
                <w:b/>
                <w:sz w:val="24"/>
                <w:szCs w:val="24"/>
              </w:rPr>
              <w:t>FEATURES</w:t>
            </w:r>
          </w:p>
        </w:tc>
        <w:tc>
          <w:tcPr>
            <w:tcW w:w="6419" w:type="dxa"/>
          </w:tcPr>
          <w:p w14:paraId="1DE5B06D" w14:textId="77777777" w:rsidR="00AA4E5F" w:rsidRPr="00FC7350" w:rsidRDefault="00AA4E5F" w:rsidP="00F604B3">
            <w:pPr>
              <w:spacing w:after="240"/>
              <w:ind w:right="187"/>
              <w:rPr>
                <w:b/>
                <w:sz w:val="24"/>
                <w:szCs w:val="24"/>
              </w:rPr>
            </w:pPr>
            <w:r w:rsidRPr="00FC7350">
              <w:rPr>
                <w:b/>
                <w:sz w:val="24"/>
                <w:szCs w:val="24"/>
              </w:rPr>
              <w:t>DESCRIPTION</w:t>
            </w:r>
          </w:p>
        </w:tc>
      </w:tr>
      <w:tr w:rsidR="002E7F0B" w14:paraId="4E93F3F2" w14:textId="77777777" w:rsidTr="00AA4E5F">
        <w:tc>
          <w:tcPr>
            <w:tcW w:w="3116" w:type="dxa"/>
          </w:tcPr>
          <w:p w14:paraId="2301FF81" w14:textId="77777777" w:rsidR="002E7F0B" w:rsidRDefault="002E7F0B" w:rsidP="00F604B3">
            <w:pPr>
              <w:spacing w:after="240"/>
              <w:ind w:right="187"/>
            </w:pPr>
            <w:r>
              <w:t>Login (APP &amp; Portal)</w:t>
            </w:r>
          </w:p>
        </w:tc>
        <w:tc>
          <w:tcPr>
            <w:tcW w:w="6419" w:type="dxa"/>
          </w:tcPr>
          <w:p w14:paraId="1EB3B8AE" w14:textId="77777777" w:rsidR="00AE3534" w:rsidRPr="00AE3534" w:rsidRDefault="00AE3534" w:rsidP="00745640">
            <w:pPr>
              <w:rPr>
                <w:b/>
              </w:rPr>
            </w:pPr>
            <w:r w:rsidRPr="00AE3534">
              <w:rPr>
                <w:b/>
              </w:rPr>
              <w:t>RETAILER APP</w:t>
            </w:r>
          </w:p>
          <w:p w14:paraId="6FC0A341" w14:textId="77777777" w:rsidR="002E7F0B" w:rsidRDefault="004007B4" w:rsidP="00745640">
            <w:r>
              <w:t>Login to the</w:t>
            </w:r>
            <w:r w:rsidR="00D338CD">
              <w:t xml:space="preserve"> Retailer App would be</w:t>
            </w:r>
            <w:r w:rsidR="00142494">
              <w:t xml:space="preserve"> an OTP based login.</w:t>
            </w:r>
          </w:p>
          <w:p w14:paraId="4C43EFB8" w14:textId="77777777" w:rsidR="004007B4" w:rsidRDefault="004007B4" w:rsidP="00745640">
            <w:r>
              <w:t xml:space="preserve">Once Retailer is on boarded through the </w:t>
            </w:r>
            <w:r w:rsidR="00142494">
              <w:t xml:space="preserve">Web </w:t>
            </w:r>
            <w:r>
              <w:t>Portal</w:t>
            </w:r>
            <w:ins w:id="16" w:author="Chaminda Wanasinghe" w:date="2019-10-05T19:17:00Z">
              <w:r w:rsidR="004860B4">
                <w:t xml:space="preserve"> </w:t>
              </w:r>
            </w:ins>
            <w:ins w:id="17" w:author="Chaminda Wanasinghe" w:date="2019-10-05T19:18:00Z">
              <w:r w:rsidR="004860B4">
                <w:rPr>
                  <w:color w:val="FF0000"/>
                </w:rPr>
                <w:t>or mobile application</w:t>
              </w:r>
            </w:ins>
            <w:r>
              <w:t>, a SMS notif</w:t>
            </w:r>
            <w:r w:rsidR="00142494">
              <w:t>ication with the Login OTP is sent to the Retailer on the registered number. This OTP will be valid for 15 minutes (can be configurable as per the business requirements)</w:t>
            </w:r>
          </w:p>
          <w:p w14:paraId="65505077" w14:textId="77777777" w:rsidR="00142494" w:rsidRDefault="00142494" w:rsidP="00142494">
            <w:r>
              <w:t>Retailer app Login Page to have Resend OTP option.</w:t>
            </w:r>
          </w:p>
          <w:p w14:paraId="552BD147" w14:textId="77777777" w:rsidR="00142494" w:rsidRDefault="004007B4" w:rsidP="00745640">
            <w:r>
              <w:t>Retailer to login to the Retailer APP using the registered LAPU number and OTP.</w:t>
            </w:r>
          </w:p>
          <w:p w14:paraId="0D0867CA" w14:textId="77777777" w:rsidR="00AE3534" w:rsidRDefault="00142494" w:rsidP="00745640">
            <w:r>
              <w:t>The login session expires every day at 12 AM</w:t>
            </w:r>
            <w:ins w:id="18" w:author="Chaminda Wanasinghe" w:date="2019-10-05T19:18:00Z">
              <w:r w:rsidR="004860B4">
                <w:t xml:space="preserve"> </w:t>
              </w:r>
              <w:r w:rsidR="004860B4">
                <w:rPr>
                  <w:color w:val="FF0000"/>
                </w:rPr>
                <w:t>or non-used for 1 hour</w:t>
              </w:r>
            </w:ins>
            <w:del w:id="19" w:author="Chaminda Wanasinghe" w:date="2019-10-05T19:18:00Z">
              <w:r w:rsidDel="004860B4">
                <w:delText>.</w:delText>
              </w:r>
            </w:del>
          </w:p>
          <w:p w14:paraId="16825F71" w14:textId="77777777" w:rsidR="00F24745" w:rsidRDefault="00F24745" w:rsidP="00745640"/>
          <w:p w14:paraId="2294283A" w14:textId="77777777" w:rsidR="008E5432" w:rsidRDefault="008E5432" w:rsidP="00745640"/>
          <w:p w14:paraId="28D7F910" w14:textId="77777777" w:rsidR="004007B4" w:rsidRPr="00AE3534" w:rsidRDefault="00AE3534" w:rsidP="00745640">
            <w:pPr>
              <w:rPr>
                <w:b/>
              </w:rPr>
            </w:pPr>
            <w:r w:rsidRPr="00AE3534">
              <w:rPr>
                <w:b/>
              </w:rPr>
              <w:t>PORTAL</w:t>
            </w:r>
          </w:p>
          <w:p w14:paraId="007A92F0" w14:textId="77777777" w:rsidR="004007B4" w:rsidRDefault="004007B4" w:rsidP="00745640">
            <w:r>
              <w:t>Login to the Portal will be based on AD Authentication.</w:t>
            </w:r>
          </w:p>
          <w:p w14:paraId="7963B689" w14:textId="77777777" w:rsidR="002F47D0" w:rsidRDefault="004007B4" w:rsidP="00745640">
            <w:pPr>
              <w:rPr>
                <w:ins w:id="20" w:author="Chaminda Wanasinghe" w:date="2019-10-05T19:19:00Z"/>
              </w:rPr>
            </w:pPr>
            <w:r>
              <w:t>Distributor &amp; above in the Hierarchy will have login to the Portal</w:t>
            </w:r>
            <w:r w:rsidR="00F24745">
              <w:t>.</w:t>
            </w:r>
          </w:p>
          <w:p w14:paraId="015E8C34" w14:textId="77777777" w:rsidR="004860B4" w:rsidRPr="0028483F" w:rsidRDefault="0028483F" w:rsidP="00745640">
            <w:pPr>
              <w:rPr>
                <w:color w:val="FF0000"/>
                <w:rPrChange w:id="21" w:author="Chaminda Wanasinghe" w:date="2019-10-05T19:20:00Z">
                  <w:rPr/>
                </w:rPrChange>
              </w:rPr>
            </w:pPr>
            <w:ins w:id="22" w:author="Chaminda Wanasinghe" w:date="2019-10-05T19:20:00Z">
              <w:r>
                <w:rPr>
                  <w:color w:val="FF0000"/>
                </w:rPr>
                <w:t xml:space="preserve">Should be able to create users for all </w:t>
              </w:r>
            </w:ins>
            <w:ins w:id="23" w:author="Chaminda Wanasinghe" w:date="2019-10-05T19:21:00Z">
              <w:r>
                <w:rPr>
                  <w:color w:val="FF0000"/>
                </w:rPr>
                <w:t>categories</w:t>
              </w:r>
            </w:ins>
            <w:ins w:id="24" w:author="Chaminda Wanasinghe" w:date="2019-10-05T19:20:00Z">
              <w:r>
                <w:rPr>
                  <w:color w:val="FF0000"/>
                </w:rPr>
                <w:t xml:space="preserve">, if </w:t>
              </w:r>
            </w:ins>
            <w:ins w:id="25" w:author="Chaminda Wanasinghe" w:date="2019-10-05T19:21:00Z">
              <w:r>
                <w:rPr>
                  <w:color w:val="FF0000"/>
                </w:rPr>
                <w:t>required</w:t>
              </w:r>
            </w:ins>
            <w:ins w:id="26" w:author="Chaminda Wanasinghe" w:date="2019-10-05T19:20:00Z">
              <w:r>
                <w:rPr>
                  <w:color w:val="FF0000"/>
                </w:rPr>
                <w:t xml:space="preserve"> </w:t>
              </w:r>
            </w:ins>
            <w:ins w:id="27" w:author="Chaminda Wanasinghe" w:date="2019-10-05T19:21:00Z">
              <w:r>
                <w:rPr>
                  <w:color w:val="FF0000"/>
                </w:rPr>
                <w:t>whom could be not in AD.</w:t>
              </w:r>
            </w:ins>
          </w:p>
          <w:p w14:paraId="23354B3C" w14:textId="77777777" w:rsidR="00F24745" w:rsidRDefault="00F24745" w:rsidP="00745640">
            <w:r>
              <w:t xml:space="preserve"> </w:t>
            </w:r>
          </w:p>
        </w:tc>
      </w:tr>
      <w:tr w:rsidR="00AA4E5F" w14:paraId="584571BB" w14:textId="77777777" w:rsidTr="00AA4E5F">
        <w:tc>
          <w:tcPr>
            <w:tcW w:w="3116" w:type="dxa"/>
          </w:tcPr>
          <w:p w14:paraId="1D026445" w14:textId="77777777" w:rsidR="00AA4E5F" w:rsidRDefault="00AA4E5F" w:rsidP="00F604B3">
            <w:pPr>
              <w:spacing w:after="240"/>
              <w:ind w:right="187"/>
            </w:pPr>
            <w:r>
              <w:lastRenderedPageBreak/>
              <w:t xml:space="preserve">New Acquisition </w:t>
            </w:r>
            <w:r w:rsidR="007B797E">
              <w:t>–</w:t>
            </w:r>
            <w:r>
              <w:t xml:space="preserve"> Prepaid</w:t>
            </w:r>
          </w:p>
        </w:tc>
        <w:tc>
          <w:tcPr>
            <w:tcW w:w="6419" w:type="dxa"/>
          </w:tcPr>
          <w:p w14:paraId="7FCD62A9" w14:textId="77777777" w:rsidR="002379DC" w:rsidRPr="002379DC" w:rsidRDefault="002379DC" w:rsidP="00AA4E5F">
            <w:pPr>
              <w:rPr>
                <w:b/>
              </w:rPr>
            </w:pPr>
            <w:r w:rsidRPr="002379DC">
              <w:rPr>
                <w:b/>
              </w:rPr>
              <w:t>Retailer APP</w:t>
            </w:r>
          </w:p>
          <w:p w14:paraId="054EE50F" w14:textId="77777777" w:rsidR="00745640" w:rsidRDefault="00AA4E5F" w:rsidP="00AA4E5F">
            <w:r>
              <w:t xml:space="preserve">New prepaid customer activation process includes customer information capturing, verification and submitting the detail through the Retailer mobile app. </w:t>
            </w:r>
          </w:p>
          <w:p w14:paraId="3EB62713" w14:textId="77777777" w:rsidR="002379DC" w:rsidRDefault="002379DC" w:rsidP="00AA4E5F">
            <w:r>
              <w:t xml:space="preserve">Retailer to capture Customer Details – Name, </w:t>
            </w:r>
            <w:r w:rsidRPr="0028483F">
              <w:rPr>
                <w:strike/>
                <w:color w:val="FF0000"/>
                <w:rPrChange w:id="28" w:author="Chaminda Wanasinghe" w:date="2019-10-05T19:21:00Z">
                  <w:rPr/>
                </w:rPrChange>
              </w:rPr>
              <w:t>Birthday,</w:t>
            </w:r>
            <w:r>
              <w:t xml:space="preserve"> Gender, Permanent Address, </w:t>
            </w:r>
            <w:del w:id="29" w:author="Chaminda Wanasinghe" w:date="2019-10-05T19:31:00Z">
              <w:r w:rsidRPr="00462B7F" w:rsidDel="00462B7F">
                <w:rPr>
                  <w:strike/>
                  <w:color w:val="FF0000"/>
                  <w:rPrChange w:id="30" w:author="Chaminda Wanasinghe" w:date="2019-10-05T19:31:00Z">
                    <w:rPr/>
                  </w:rPrChange>
                </w:rPr>
                <w:delText>Identification</w:delText>
              </w:r>
              <w:r w:rsidRPr="00462B7F" w:rsidDel="00462B7F">
                <w:rPr>
                  <w:color w:val="FF0000"/>
                  <w:rPrChange w:id="31" w:author="Chaminda Wanasinghe" w:date="2019-10-05T19:31:00Z">
                    <w:rPr/>
                  </w:rPrChange>
                </w:rPr>
                <w:delText xml:space="preserve"> </w:delText>
              </w:r>
            </w:del>
            <w:ins w:id="32" w:author="Chaminda Wanasinghe" w:date="2019-10-05T19:31:00Z">
              <w:r w:rsidR="00462B7F" w:rsidRPr="00462B7F">
                <w:rPr>
                  <w:color w:val="FF0000"/>
                  <w:rPrChange w:id="33" w:author="Chaminda Wanasinghe" w:date="2019-10-05T19:31:00Z">
                    <w:rPr/>
                  </w:rPrChange>
                </w:rPr>
                <w:t xml:space="preserve"> poi </w:t>
              </w:r>
            </w:ins>
            <w:r>
              <w:t xml:space="preserve">Type (NIC, PP or DL) and Customer photo </w:t>
            </w:r>
          </w:p>
          <w:p w14:paraId="6D05C756" w14:textId="77777777" w:rsidR="002379DC" w:rsidRDefault="002379DC" w:rsidP="00AA4E5F">
            <w:r>
              <w:t xml:space="preserve">Retailer need to capture both detail side of the NIC (Back) and Front side for NIC option, detail view image for the PP or DL options </w:t>
            </w:r>
          </w:p>
          <w:p w14:paraId="11BD1A5E" w14:textId="77777777" w:rsidR="002379DC" w:rsidRDefault="002379DC" w:rsidP="00AA4E5F">
            <w:r>
              <w:t>Document (NIC, DL or PP) and customer photo needs to be captured in .jpeg format</w:t>
            </w:r>
            <w:ins w:id="34" w:author="Chaminda Wanasinghe" w:date="2019-10-05T19:40:00Z">
              <w:r w:rsidR="00654BA2">
                <w:t xml:space="preserve">, </w:t>
              </w:r>
              <w:r w:rsidR="00654BA2">
                <w:rPr>
                  <w:color w:val="FF0000"/>
                </w:rPr>
                <w:t>if POI is Not clear</w:t>
              </w:r>
            </w:ins>
            <w:del w:id="35" w:author="Chaminda Wanasinghe" w:date="2019-10-05T19:40:00Z">
              <w:r w:rsidDel="00654BA2">
                <w:delText>.</w:delText>
              </w:r>
            </w:del>
            <w:r>
              <w:t xml:space="preserve"> </w:t>
            </w:r>
          </w:p>
          <w:p w14:paraId="1EA93FD3" w14:textId="77777777" w:rsidR="000B45A5" w:rsidRDefault="000B45A5" w:rsidP="00AA4E5F">
            <w:r>
              <w:t>Scanner</w:t>
            </w:r>
            <w:r w:rsidR="0099716C">
              <w:t xml:space="preserve"> button</w:t>
            </w:r>
            <w:r>
              <w:t xml:space="preserve"> </w:t>
            </w:r>
            <w:r w:rsidR="0099716C">
              <w:t xml:space="preserve">in the screen </w:t>
            </w:r>
            <w:r>
              <w:t xml:space="preserve">to scan the Barcode to get the </w:t>
            </w:r>
            <w:commentRangeStart w:id="36"/>
            <w:r w:rsidRPr="00654BA2">
              <w:rPr>
                <w:strike/>
                <w:color w:val="FF0000"/>
                <w:rPrChange w:id="37" w:author="Chaminda Wanasinghe" w:date="2019-10-05T19:41:00Z">
                  <w:rPr/>
                </w:rPrChange>
              </w:rPr>
              <w:t>SIM</w:t>
            </w:r>
            <w:commentRangeEnd w:id="36"/>
            <w:r w:rsidR="00654BA2">
              <w:rPr>
                <w:rStyle w:val="CommentReference"/>
              </w:rPr>
              <w:commentReference w:id="36"/>
            </w:r>
            <w:r w:rsidRPr="00654BA2">
              <w:rPr>
                <w:strike/>
                <w:color w:val="FF0000"/>
                <w:rPrChange w:id="38" w:author="Chaminda Wanasinghe" w:date="2019-10-05T19:41:00Z">
                  <w:rPr/>
                </w:rPrChange>
              </w:rPr>
              <w:t xml:space="preserve"> Number And</w:t>
            </w:r>
            <w:r w:rsidRPr="00654BA2">
              <w:rPr>
                <w:color w:val="FF0000"/>
                <w:rPrChange w:id="39" w:author="Chaminda Wanasinghe" w:date="2019-10-05T19:41:00Z">
                  <w:rPr/>
                </w:rPrChange>
              </w:rPr>
              <w:t xml:space="preserve"> </w:t>
            </w:r>
            <w:r>
              <w:t>Mobile Number</w:t>
            </w:r>
          </w:p>
          <w:p w14:paraId="5E02338E" w14:textId="77777777" w:rsidR="002379DC" w:rsidRDefault="002379DC" w:rsidP="00AA4E5F">
            <w:r>
              <w:t>Customer signature can be captured from either Sign or Capture mode</w:t>
            </w:r>
          </w:p>
          <w:p w14:paraId="1580A761" w14:textId="00AB9283" w:rsidR="002379DC" w:rsidRDefault="002379DC" w:rsidP="00AA4E5F">
            <w:r>
              <w:t xml:space="preserve">When Sign selected, drawing area will be displayed in the screen where customer can put their signature on the </w:t>
            </w:r>
            <w:ins w:id="40" w:author="Chaminda Wanasinghe" w:date="2019-10-05T19:43:00Z">
              <w:r w:rsidR="007857A8">
                <w:t xml:space="preserve">mobile app </w:t>
              </w:r>
            </w:ins>
            <w:r>
              <w:t>page itself.</w:t>
            </w:r>
          </w:p>
          <w:p w14:paraId="03A1F116" w14:textId="77777777" w:rsidR="002379DC" w:rsidRDefault="002379DC" w:rsidP="00AA4E5F">
            <w:r>
              <w:t>When Capture is selected, camera will be open to capture the pre signed signature of the customer, once captured, image will be displayed</w:t>
            </w:r>
          </w:p>
          <w:p w14:paraId="76AA78FC" w14:textId="77777777" w:rsidR="002379DC" w:rsidRDefault="002379DC" w:rsidP="00AA4E5F">
            <w:r>
              <w:t>If the digital sign is not clear or captured image is not clear, retailer can select ‘Retry’ to retake the sign or image. When ‘Retry’ selected, drawing area will be cleared or previously captured sign image will be removed</w:t>
            </w:r>
          </w:p>
          <w:p w14:paraId="04F04AE5" w14:textId="77777777" w:rsidR="002379DC" w:rsidRDefault="002379DC" w:rsidP="00AA4E5F">
            <w:r>
              <w:t>To proceed with the Application Submission, Retailer needs to verify the Customer Signature. If the signature is not clear the Retailer clicks on Retry and the capture signature to get cleared.</w:t>
            </w:r>
          </w:p>
          <w:p w14:paraId="1175E3AC" w14:textId="77777777" w:rsidR="002379DC" w:rsidRDefault="009574E5" w:rsidP="00AA4E5F">
            <w:pPr>
              <w:rPr>
                <w:ins w:id="41" w:author="Chaminda Wanasinghe" w:date="2019-10-05T19:45:00Z"/>
              </w:rPr>
            </w:pPr>
            <w:r>
              <w:t>On click on Submit on the retailer app, the customer details captured flows to the Portal.</w:t>
            </w:r>
            <w:r w:rsidR="00F14C45">
              <w:t xml:space="preserve"> </w:t>
            </w:r>
          </w:p>
          <w:p w14:paraId="69236BB5" w14:textId="689230AF" w:rsidR="00D55355" w:rsidRDefault="00D55355" w:rsidP="00AA4E5F">
            <w:pPr>
              <w:rPr>
                <w:ins w:id="42" w:author="Chaminda Wanasinghe" w:date="2019-10-05T20:03:00Z"/>
              </w:rPr>
            </w:pPr>
            <w:ins w:id="43" w:author="Chaminda Wanasinghe" w:date="2019-10-05T19:45:00Z">
              <w:r>
                <w:t>Need to include the FTR selection and when selected details pop up to explain customer</w:t>
              </w:r>
            </w:ins>
          </w:p>
          <w:p w14:paraId="1C01541E" w14:textId="77777777" w:rsidR="00F21BBE" w:rsidRDefault="00F21BBE" w:rsidP="00AA4E5F">
            <w:pPr>
              <w:rPr>
                <w:ins w:id="44" w:author="Chaminda Wanasinghe" w:date="2019-10-05T20:03:00Z"/>
              </w:rPr>
            </w:pPr>
          </w:p>
          <w:p w14:paraId="0FD9DCDE" w14:textId="77777777" w:rsidR="00F21BBE" w:rsidRDefault="00F21BBE" w:rsidP="00AA4E5F">
            <w:pPr>
              <w:rPr>
                <w:ins w:id="45" w:author="Chaminda Wanasinghe" w:date="2019-10-05T20:03:00Z"/>
              </w:rPr>
            </w:pPr>
            <w:ins w:id="46" w:author="Chaminda Wanasinghe" w:date="2019-10-05T20:03:00Z">
              <w:r>
                <w:t>CYN process should be included</w:t>
              </w:r>
            </w:ins>
          </w:p>
          <w:p w14:paraId="074A2DAA" w14:textId="77777777" w:rsidR="00F21BBE" w:rsidRDefault="00F21BBE" w:rsidP="00AA4E5F"/>
          <w:p w14:paraId="72AC04F7" w14:textId="77777777" w:rsidR="0010075D" w:rsidRDefault="0010075D" w:rsidP="00AA4E5F">
            <w:r>
              <w:t>Retailer App to have an inbox which shows the status of all the documents/images/data entry for each new acquisition request.</w:t>
            </w:r>
          </w:p>
          <w:p w14:paraId="4C475C82" w14:textId="77777777" w:rsidR="0010075D" w:rsidRDefault="0010075D" w:rsidP="00AA4E5F">
            <w:r>
              <w:t xml:space="preserve">Each of the request will have the following three status </w:t>
            </w:r>
          </w:p>
          <w:p w14:paraId="68B4CCE7" w14:textId="77777777" w:rsidR="0010075D" w:rsidRDefault="0010075D" w:rsidP="0010075D">
            <w:pPr>
              <w:pStyle w:val="ListParagraph"/>
              <w:numPr>
                <w:ilvl w:val="0"/>
                <w:numId w:val="7"/>
              </w:numPr>
            </w:pPr>
            <w:r>
              <w:lastRenderedPageBreak/>
              <w:t>Pending</w:t>
            </w:r>
          </w:p>
          <w:p w14:paraId="7B25A669" w14:textId="77777777" w:rsidR="0010075D" w:rsidRDefault="0010075D" w:rsidP="0010075D">
            <w:pPr>
              <w:pStyle w:val="ListParagraph"/>
              <w:numPr>
                <w:ilvl w:val="0"/>
                <w:numId w:val="7"/>
              </w:numPr>
            </w:pPr>
            <w:r>
              <w:t xml:space="preserve">Syncing </w:t>
            </w:r>
          </w:p>
          <w:p w14:paraId="6E6E0AF2" w14:textId="77777777" w:rsidR="0010075D" w:rsidRDefault="0010075D" w:rsidP="0010075D">
            <w:pPr>
              <w:pStyle w:val="ListParagraph"/>
              <w:numPr>
                <w:ilvl w:val="0"/>
                <w:numId w:val="7"/>
              </w:numPr>
            </w:pPr>
            <w:r>
              <w:t>Sync Complete</w:t>
            </w:r>
          </w:p>
          <w:p w14:paraId="0EA6C90C" w14:textId="77777777" w:rsidR="0010075D" w:rsidRDefault="0010075D" w:rsidP="0010075D"/>
          <w:p w14:paraId="2F7B90D3" w14:textId="77777777" w:rsidR="0010075D" w:rsidRDefault="0010075D" w:rsidP="0010075D">
            <w:r>
              <w:t xml:space="preserve">While the Sync is in progress and the device goes into offline mode due to loss </w:t>
            </w:r>
            <w:r w:rsidR="00146373">
              <w:t xml:space="preserve">of network or </w:t>
            </w:r>
            <w:r>
              <w:t xml:space="preserve">device </w:t>
            </w:r>
            <w:r w:rsidR="00146373">
              <w:t>switched to airplane mode, the process will show as Pending Status. The process will start to auto sync when the device comes under</w:t>
            </w:r>
            <w:r w:rsidR="00781B37">
              <w:t xml:space="preserve"> </w:t>
            </w:r>
            <w:r w:rsidR="00146373">
              <w:t xml:space="preserve">network coverage. </w:t>
            </w:r>
          </w:p>
          <w:p w14:paraId="326FC2B9" w14:textId="77777777" w:rsidR="00146373" w:rsidRDefault="00146373" w:rsidP="0010075D">
            <w:r>
              <w:t>Once the sync is done, the status is shown as Sync Completed.</w:t>
            </w:r>
          </w:p>
          <w:p w14:paraId="048E0568" w14:textId="77777777" w:rsidR="00146373" w:rsidRDefault="00146373" w:rsidP="0010075D">
            <w:r>
              <w:t xml:space="preserve">Syncing process </w:t>
            </w:r>
            <w:r w:rsidR="00A44F0B">
              <w:t xml:space="preserve">for the all documents </w:t>
            </w:r>
            <w:r w:rsidR="009B0D94">
              <w:t>under new acquisition request</w:t>
            </w:r>
            <w:r w:rsidR="00A44F0B">
              <w:t xml:space="preserve"> </w:t>
            </w:r>
            <w:r w:rsidR="001C382F">
              <w:t>will be sequential.</w:t>
            </w:r>
          </w:p>
          <w:p w14:paraId="57722439" w14:textId="77777777" w:rsidR="00B65F70" w:rsidRDefault="00B65F70" w:rsidP="0010075D"/>
          <w:p w14:paraId="50E47673" w14:textId="77777777" w:rsidR="00B65F70" w:rsidRDefault="00B65F70" w:rsidP="0010075D">
            <w:r>
              <w:t>In back-end, system will redirect the requests related for activation.</w:t>
            </w:r>
          </w:p>
          <w:p w14:paraId="67A0E826" w14:textId="77777777" w:rsidR="009574E5" w:rsidRDefault="009574E5" w:rsidP="00AA4E5F">
            <w:r>
              <w:t>For FTA commands are sent to iPACS</w:t>
            </w:r>
          </w:p>
          <w:p w14:paraId="22F6F9DC" w14:textId="77777777" w:rsidR="009574E5" w:rsidRDefault="009574E5" w:rsidP="00AA4E5F">
            <w:r>
              <w:t>For FTR commands are send to LAPU</w:t>
            </w:r>
          </w:p>
          <w:p w14:paraId="77DC30A7" w14:textId="77777777" w:rsidR="00B65F70" w:rsidRDefault="00B65F70" w:rsidP="00AA4E5F"/>
          <w:p w14:paraId="55437EA9" w14:textId="77777777" w:rsidR="0047342D" w:rsidRDefault="000233EE" w:rsidP="00AA4E5F">
            <w:r>
              <w:t>If any wrong</w:t>
            </w:r>
            <w:r w:rsidR="007B0A7E">
              <w:t xml:space="preserve"> Information</w:t>
            </w:r>
            <w:r w:rsidR="00847B08">
              <w:t xml:space="preserve"> </w:t>
            </w:r>
            <w:r>
              <w:t xml:space="preserve">(POI) </w:t>
            </w:r>
            <w:r w:rsidR="007B0A7E">
              <w:t xml:space="preserve">is attached to the </w:t>
            </w:r>
            <w:r w:rsidR="00B65F70">
              <w:t xml:space="preserve">new acquisition </w:t>
            </w:r>
            <w:r>
              <w:t>request</w:t>
            </w:r>
            <w:r w:rsidR="007B0A7E">
              <w:t>, an SMS notification is triggered to the customer</w:t>
            </w:r>
            <w:r w:rsidR="001E49A7">
              <w:t>. SMS message will be sent to customer as “V</w:t>
            </w:r>
            <w:r w:rsidR="001E49A7" w:rsidRPr="001D70CC">
              <w:t xml:space="preserve">isit your nearest </w:t>
            </w:r>
            <w:r w:rsidR="001E49A7">
              <w:t xml:space="preserve">Retailer </w:t>
            </w:r>
            <w:r w:rsidR="001E49A7" w:rsidRPr="001D70CC">
              <w:t>outlet and re-submit your NIC/DL or PP for verification to avoi</w:t>
            </w:r>
            <w:r w:rsidR="001E49A7">
              <w:t xml:space="preserve">d line disconnections”. </w:t>
            </w:r>
          </w:p>
          <w:p w14:paraId="195F0D50" w14:textId="77777777" w:rsidR="001E49A7" w:rsidRDefault="0047342D" w:rsidP="00AA4E5F">
            <w:r>
              <w:t>The above</w:t>
            </w:r>
            <w:r w:rsidR="00FF7403">
              <w:t xml:space="preserve"> message is </w:t>
            </w:r>
            <w:r w:rsidR="001E49A7">
              <w:t>configurable from the PORTAL.</w:t>
            </w:r>
          </w:p>
          <w:p w14:paraId="6E8E6976" w14:textId="77777777" w:rsidR="009574E5" w:rsidRDefault="009574E5" w:rsidP="00AA4E5F"/>
          <w:p w14:paraId="6870C4EF" w14:textId="77777777" w:rsidR="009574E5" w:rsidRPr="009574E5" w:rsidRDefault="009574E5" w:rsidP="00AA4E5F">
            <w:pPr>
              <w:rPr>
                <w:b/>
              </w:rPr>
            </w:pPr>
            <w:r w:rsidRPr="009574E5">
              <w:rPr>
                <w:b/>
              </w:rPr>
              <w:t>PORTAL</w:t>
            </w:r>
          </w:p>
          <w:p w14:paraId="493FE269" w14:textId="04E68A3D" w:rsidR="009574E5" w:rsidRDefault="00AA4E5F" w:rsidP="009574E5">
            <w:r>
              <w:t xml:space="preserve">The documents </w:t>
            </w:r>
            <w:r w:rsidR="00745640">
              <w:t>– Identification Type (N</w:t>
            </w:r>
            <w:r w:rsidR="002379DC">
              <w:t>IC, PP,</w:t>
            </w:r>
            <w:r w:rsidR="00745640">
              <w:t>DL)</w:t>
            </w:r>
            <w:ins w:id="47" w:author="Chaminda Wanasinghe" w:date="2019-10-05T19:48:00Z">
              <w:r w:rsidR="00D55355">
                <w:t xml:space="preserve">, provided information </w:t>
              </w:r>
            </w:ins>
            <w:r w:rsidR="00745640">
              <w:t xml:space="preserve"> and Customer Photo </w:t>
            </w:r>
            <w:r>
              <w:t>are verified</w:t>
            </w:r>
            <w:r w:rsidR="009574E5">
              <w:t xml:space="preserve"> by the BO Agent </w:t>
            </w:r>
          </w:p>
          <w:p w14:paraId="32DDAAF7" w14:textId="77777777" w:rsidR="009574E5" w:rsidRDefault="009574E5" w:rsidP="009574E5">
            <w:r>
              <w:t>If the documents are to be rejected due to clarity issues, noncompliance or any other reason, the BO Agents needs to select the reason from the list of pre-defined rejection reason given in the portal.</w:t>
            </w:r>
          </w:p>
          <w:p w14:paraId="7CF490E1" w14:textId="77777777" w:rsidR="009574E5" w:rsidRDefault="007B0A7E" w:rsidP="00F271D4">
            <w:r>
              <w:t>In case of rejection, an SMS to be send to customer to resubmit the documents within 24hours of the documents getting rejected</w:t>
            </w:r>
          </w:p>
          <w:p w14:paraId="4D670F0F" w14:textId="77777777" w:rsidR="007B0A7E" w:rsidRDefault="007B0A7E" w:rsidP="001E49A7">
            <w:r>
              <w:t xml:space="preserve">The SMS frequency is </w:t>
            </w:r>
            <w:r w:rsidR="00F14C45">
              <w:t>to be configured</w:t>
            </w:r>
            <w:r>
              <w:t xml:space="preserve"> in the Portal.</w:t>
            </w:r>
          </w:p>
          <w:p w14:paraId="05B98E17" w14:textId="77777777" w:rsidR="001E49A7" w:rsidRDefault="00F271D4" w:rsidP="001E49A7">
            <w:pPr>
              <w:pStyle w:val="List-Bullet"/>
              <w:numPr>
                <w:ilvl w:val="0"/>
                <w:numId w:val="0"/>
              </w:numPr>
              <w:spacing w:after="160"/>
              <w:ind w:left="360" w:hanging="360"/>
            </w:pPr>
            <w:r>
              <w:t>(1 in 48 hours or 1 in 96 hours)</w:t>
            </w:r>
          </w:p>
          <w:p w14:paraId="3A8CC174" w14:textId="77777777" w:rsidR="00F271D4" w:rsidRDefault="00F271D4" w:rsidP="001E49A7">
            <w:pPr>
              <w:pStyle w:val="List-Bullet"/>
              <w:numPr>
                <w:ilvl w:val="0"/>
                <w:numId w:val="0"/>
              </w:numPr>
              <w:spacing w:after="160"/>
            </w:pPr>
            <w:r>
              <w:t>After BO Agents successful</w:t>
            </w:r>
            <w:r w:rsidR="008D71D9">
              <w:t>ly verifies the documents, the details along with the images</w:t>
            </w:r>
            <w:r>
              <w:t xml:space="preserve"> are moved to the Data Entry Team. </w:t>
            </w:r>
          </w:p>
          <w:p w14:paraId="44E6425A" w14:textId="672FED94" w:rsidR="001E49A7" w:rsidRDefault="00F271D4" w:rsidP="00F271D4">
            <w:pPr>
              <w:pStyle w:val="List-Bullet"/>
              <w:numPr>
                <w:ilvl w:val="0"/>
                <w:numId w:val="0"/>
              </w:numPr>
              <w:spacing w:after="160"/>
            </w:pPr>
            <w:r>
              <w:t>Data</w:t>
            </w:r>
            <w:r w:rsidR="00886C53">
              <w:t xml:space="preserve"> Entry Team enters the data </w:t>
            </w:r>
            <w:ins w:id="48" w:author="Chaminda Wanasinghe" w:date="2019-10-05T19:49:00Z">
              <w:r w:rsidR="00D55355">
                <w:t xml:space="preserve">which are </w:t>
              </w:r>
            </w:ins>
            <w:r w:rsidR="00886C53">
              <w:t>in</w:t>
            </w:r>
            <w:r>
              <w:t xml:space="preserve"> </w:t>
            </w:r>
            <w:r w:rsidR="003647C7">
              <w:t>digital PEF.</w:t>
            </w:r>
          </w:p>
          <w:p w14:paraId="508C4DE9" w14:textId="77777777" w:rsidR="001E49A7" w:rsidRDefault="001E49A7" w:rsidP="00F271D4">
            <w:pPr>
              <w:pStyle w:val="List-Bullet"/>
              <w:numPr>
                <w:ilvl w:val="0"/>
                <w:numId w:val="0"/>
              </w:numPr>
              <w:spacing w:after="160"/>
              <w:rPr>
                <w:b/>
              </w:rPr>
            </w:pPr>
            <w:r w:rsidRPr="001E49A7">
              <w:rPr>
                <w:b/>
              </w:rPr>
              <w:t>RETAILER APP (REJECT RESUBMIT)</w:t>
            </w:r>
          </w:p>
          <w:p w14:paraId="3195CDF8" w14:textId="77777777" w:rsidR="001E49A7" w:rsidRDefault="001E49A7" w:rsidP="001E49A7">
            <w:pPr>
              <w:pStyle w:val="List-Bullet"/>
              <w:numPr>
                <w:ilvl w:val="0"/>
                <w:numId w:val="0"/>
              </w:numPr>
              <w:spacing w:after="0"/>
            </w:pPr>
            <w:r w:rsidRPr="001E49A7">
              <w:t xml:space="preserve">Retailer to </w:t>
            </w:r>
            <w:r>
              <w:t>select REJECT RESUBMIT in the app to resubmit the user document.</w:t>
            </w:r>
          </w:p>
          <w:p w14:paraId="5B0B7344" w14:textId="77777777" w:rsidR="001E49A7" w:rsidRDefault="001E49A7" w:rsidP="001E49A7">
            <w:pPr>
              <w:pStyle w:val="List-Bullet"/>
              <w:numPr>
                <w:ilvl w:val="0"/>
                <w:numId w:val="0"/>
              </w:numPr>
              <w:spacing w:after="0"/>
            </w:pPr>
            <w:r>
              <w:t xml:space="preserve">Retailer have to validate the customer number for document resubmission. When app user enters mobile number and select </w:t>
            </w:r>
            <w:r>
              <w:lastRenderedPageBreak/>
              <w:t>Validate, app will check the validity of request (rejected or non-reception) and shall send a PIN number to the customer in SMS stating “</w:t>
            </w:r>
            <w:r w:rsidRPr="00252496">
              <w:t xml:space="preserve">Document resubmit is in progress. share the </w:t>
            </w:r>
            <w:r>
              <w:t>8 digit PIN</w:t>
            </w:r>
            <w:r w:rsidRPr="00252496">
              <w:t xml:space="preserve"> </w:t>
            </w:r>
            <w:r>
              <w:t xml:space="preserve">xxxxx </w:t>
            </w:r>
            <w:r w:rsidRPr="00252496">
              <w:t>with retailer"</w:t>
            </w:r>
          </w:p>
          <w:p w14:paraId="6151DF2D" w14:textId="77777777" w:rsidR="001E49A7" w:rsidRDefault="001E49A7" w:rsidP="001E49A7">
            <w:pPr>
              <w:pStyle w:val="List-Bullet"/>
              <w:numPr>
                <w:ilvl w:val="0"/>
                <w:numId w:val="0"/>
              </w:numPr>
              <w:spacing w:after="0"/>
            </w:pPr>
            <w:r>
              <w:t>If the documents have been already resubmitted, display error message indicating ‘Documents are already submitted’</w:t>
            </w:r>
          </w:p>
          <w:p w14:paraId="1CEBBBA2" w14:textId="77777777" w:rsidR="001E49A7" w:rsidRDefault="001E49A7" w:rsidP="001E49A7">
            <w:pPr>
              <w:pStyle w:val="List-Bullet"/>
              <w:numPr>
                <w:ilvl w:val="0"/>
                <w:numId w:val="0"/>
              </w:numPr>
              <w:spacing w:after="0"/>
            </w:pPr>
            <w:r>
              <w:t>Document Submitted date to be calculated from</w:t>
            </w:r>
            <w:r w:rsidR="00D6760A">
              <w:t xml:space="preserve"> </w:t>
            </w:r>
            <w:r>
              <w:t>FTA date.</w:t>
            </w:r>
          </w:p>
          <w:p w14:paraId="1A89FA1D" w14:textId="364874DD" w:rsidR="001E49A7" w:rsidRDefault="000B45A5" w:rsidP="001E49A7">
            <w:pPr>
              <w:pStyle w:val="List-Bullet"/>
              <w:numPr>
                <w:ilvl w:val="0"/>
                <w:numId w:val="0"/>
              </w:numPr>
              <w:spacing w:after="0"/>
            </w:pPr>
            <w:r>
              <w:t xml:space="preserve">If an incorrect PIN is entered, a message is to be sent to the request </w:t>
            </w:r>
            <w:ins w:id="49" w:author="Chaminda Wanasinghe" w:date="2019-10-05T20:02:00Z">
              <w:r w:rsidR="00F21BBE">
                <w:t xml:space="preserve">CX </w:t>
              </w:r>
            </w:ins>
            <w:r>
              <w:t>mobile number and the app navigates to the Prepaid Home Page</w:t>
            </w:r>
          </w:p>
          <w:p w14:paraId="3A4CF038" w14:textId="42C27C8D" w:rsidR="000B45A5" w:rsidRDefault="000B45A5" w:rsidP="001E49A7">
            <w:pPr>
              <w:pStyle w:val="List-Bullet"/>
              <w:numPr>
                <w:ilvl w:val="0"/>
                <w:numId w:val="0"/>
              </w:numPr>
              <w:spacing w:after="0"/>
            </w:pPr>
            <w:r>
              <w:t>If PIN entered is corrected, then the app to show the gender of the customer, document (POI</w:t>
            </w:r>
            <w:ins w:id="50" w:author="Chaminda Wanasinghe" w:date="2019-10-05T20:02:00Z">
              <w:r w:rsidR="00F21BBE">
                <w:t xml:space="preserve"> number</w:t>
              </w:r>
            </w:ins>
            <w:r>
              <w:t xml:space="preserve"> &amp; Customer Photo) submit date, last document </w:t>
            </w:r>
            <w:r w:rsidR="003E4318">
              <w:t>submitted,</w:t>
            </w:r>
            <w:r>
              <w:t xml:space="preserve"> retailer name or code.</w:t>
            </w:r>
          </w:p>
          <w:p w14:paraId="34A86B56" w14:textId="77777777" w:rsidR="000B45A5" w:rsidRDefault="000B45A5" w:rsidP="001E49A7">
            <w:pPr>
              <w:pStyle w:val="List-Bullet"/>
              <w:numPr>
                <w:ilvl w:val="0"/>
                <w:numId w:val="0"/>
              </w:numPr>
              <w:spacing w:after="0"/>
            </w:pPr>
            <w:r>
              <w:t xml:space="preserve">Rejected documents are uploaded again </w:t>
            </w:r>
          </w:p>
          <w:p w14:paraId="3C2A97A9" w14:textId="77777777" w:rsidR="000B45A5" w:rsidRDefault="000B45A5" w:rsidP="001E49A7">
            <w:pPr>
              <w:pStyle w:val="List-Bullet"/>
              <w:numPr>
                <w:ilvl w:val="0"/>
                <w:numId w:val="0"/>
              </w:numPr>
              <w:spacing w:after="0"/>
            </w:pPr>
            <w:r>
              <w:t>On clicking on Verify, the captured image of the resubmitted documents are shown</w:t>
            </w:r>
          </w:p>
          <w:p w14:paraId="49090AEE" w14:textId="77777777" w:rsidR="000B45A5" w:rsidRPr="001E49A7" w:rsidRDefault="000B45A5" w:rsidP="001E49A7">
            <w:pPr>
              <w:pStyle w:val="List-Bullet"/>
              <w:numPr>
                <w:ilvl w:val="0"/>
                <w:numId w:val="0"/>
              </w:numPr>
              <w:spacing w:after="0"/>
            </w:pPr>
            <w:r>
              <w:t>Digital Signature of the customer is captured.</w:t>
            </w:r>
          </w:p>
          <w:p w14:paraId="7AF532CF" w14:textId="77777777" w:rsidR="000B45A5" w:rsidRDefault="000B45A5" w:rsidP="000B45A5">
            <w:r>
              <w:t>Customer signature can be captured from either Sign or Capture mode</w:t>
            </w:r>
          </w:p>
          <w:p w14:paraId="2BAB340C" w14:textId="77777777" w:rsidR="000B45A5" w:rsidRDefault="000B45A5" w:rsidP="000B45A5">
            <w:r>
              <w:t>When Sign selected, drawing area will be displayed in the screen where customer can put their signature on the page itself.</w:t>
            </w:r>
          </w:p>
          <w:p w14:paraId="61F88C25" w14:textId="77777777" w:rsidR="000B45A5" w:rsidRDefault="000B45A5" w:rsidP="000B45A5">
            <w:r>
              <w:t>When Capture is selected, camera will be open to capture the pre signed signature of the customer, once captured, image will be displayed</w:t>
            </w:r>
          </w:p>
          <w:p w14:paraId="172554D7" w14:textId="77777777" w:rsidR="00660154" w:rsidRDefault="009C0C73" w:rsidP="00F83D5E">
            <w:pPr>
              <w:pStyle w:val="List-Bullet"/>
              <w:numPr>
                <w:ilvl w:val="0"/>
                <w:numId w:val="0"/>
              </w:numPr>
              <w:spacing w:after="0"/>
            </w:pPr>
            <w:r>
              <w:t>Signature is verified to proceed with the re submission of the documents.</w:t>
            </w:r>
          </w:p>
          <w:p w14:paraId="0E347714" w14:textId="77777777" w:rsidR="00660154" w:rsidRDefault="00660154" w:rsidP="00F83D5E">
            <w:pPr>
              <w:pStyle w:val="List-Bullet"/>
              <w:numPr>
                <w:ilvl w:val="0"/>
                <w:numId w:val="0"/>
              </w:numPr>
              <w:spacing w:after="0"/>
            </w:pPr>
            <w:r>
              <w:t xml:space="preserve">Once the document is send for the </w:t>
            </w:r>
            <w:r w:rsidR="00F83D5E">
              <w:t>verification, resubmit date and resubmit code will be sent along the document</w:t>
            </w:r>
          </w:p>
          <w:p w14:paraId="0DC8EBDF" w14:textId="77777777" w:rsidR="00F83D5E" w:rsidRPr="009C0C73" w:rsidRDefault="00F83D5E" w:rsidP="00F83D5E">
            <w:pPr>
              <w:pStyle w:val="List-Bullet"/>
              <w:numPr>
                <w:ilvl w:val="0"/>
                <w:numId w:val="0"/>
              </w:numPr>
              <w:spacing w:after="0"/>
            </w:pPr>
            <w:r>
              <w:t>The resubmitted document will have ‘Reject Submit’ on the document.</w:t>
            </w:r>
          </w:p>
          <w:p w14:paraId="700D86ED" w14:textId="6406CAA7" w:rsidR="009574E5" w:rsidRDefault="00A844C2" w:rsidP="009574E5">
            <w:r>
              <w:t>If Resubmitted documents are rejected again, the same reject process is followed.</w:t>
            </w:r>
            <w:ins w:id="51" w:author="Chaminda Wanasinghe" w:date="2019-10-05T20:04:00Z">
              <w:r w:rsidR="00F21BBE">
                <w:t xml:space="preserve"> And data should be available to </w:t>
              </w:r>
            </w:ins>
            <w:ins w:id="52" w:author="Chaminda Wanasinghe" w:date="2019-10-05T20:05:00Z">
              <w:r w:rsidR="00F21BBE">
                <w:t>capture</w:t>
              </w:r>
            </w:ins>
            <w:ins w:id="53" w:author="Chaminda Wanasinghe" w:date="2019-10-05T20:04:00Z">
              <w:r w:rsidR="00F21BBE">
                <w:t xml:space="preserve"> </w:t>
              </w:r>
            </w:ins>
            <w:ins w:id="54" w:author="Chaminda Wanasinghe" w:date="2019-10-05T20:05:00Z">
              <w:r w:rsidR="00F21BBE">
                <w:t>via report of noncompliance count and resubmitted documents.</w:t>
              </w:r>
            </w:ins>
          </w:p>
          <w:p w14:paraId="51FE25C9" w14:textId="77777777" w:rsidR="0092741B" w:rsidRDefault="0092741B" w:rsidP="009574E5"/>
          <w:p w14:paraId="1DFC7B3F" w14:textId="77777777" w:rsidR="0092741B" w:rsidRDefault="0092741B" w:rsidP="009574E5">
            <w:pPr>
              <w:rPr>
                <w:b/>
              </w:rPr>
            </w:pPr>
            <w:r>
              <w:rPr>
                <w:b/>
              </w:rPr>
              <w:t>OMNI DOC INTE</w:t>
            </w:r>
            <w:r w:rsidRPr="0092741B">
              <w:rPr>
                <w:b/>
              </w:rPr>
              <w:t>GRTION</w:t>
            </w:r>
          </w:p>
          <w:p w14:paraId="7A10D096" w14:textId="77777777" w:rsidR="0092741B" w:rsidRDefault="0092741B" w:rsidP="0092741B">
            <w:pPr>
              <w:pStyle w:val="List-Bullet"/>
              <w:numPr>
                <w:ilvl w:val="0"/>
                <w:numId w:val="0"/>
              </w:numPr>
              <w:spacing w:after="0"/>
            </w:pPr>
            <w:r w:rsidRPr="009105AB">
              <w:t>Prepaid New Activation Documents will be sent to Omni DO</w:t>
            </w:r>
            <w:r w:rsidR="009C3A27">
              <w:t>C after data enter is completed</w:t>
            </w:r>
            <w:r>
              <w:t>. Retailer APP</w:t>
            </w:r>
            <w:r w:rsidRPr="009105AB">
              <w:t xml:space="preserve"> backend should copy images of the relevant transaction to a location configured for Omni</w:t>
            </w:r>
            <w:r>
              <w:t xml:space="preserve"> </w:t>
            </w:r>
            <w:r w:rsidRPr="009105AB">
              <w:t>Doc</w:t>
            </w:r>
            <w:r>
              <w:t>.</w:t>
            </w:r>
          </w:p>
          <w:p w14:paraId="721F0D3D" w14:textId="77777777" w:rsidR="0092741B" w:rsidRDefault="008839CE" w:rsidP="008839CE">
            <w:pPr>
              <w:pStyle w:val="List-Bullet"/>
              <w:numPr>
                <w:ilvl w:val="0"/>
                <w:numId w:val="0"/>
              </w:numPr>
              <w:spacing w:after="0"/>
              <w:ind w:left="360" w:hanging="360"/>
            </w:pPr>
            <w:r>
              <w:t xml:space="preserve">JPEG should </w:t>
            </w:r>
            <w:r w:rsidR="0092741B">
              <w:t xml:space="preserve">not </w:t>
            </w:r>
            <w:r>
              <w:t xml:space="preserve">be </w:t>
            </w:r>
            <w:r w:rsidR="0092741B">
              <w:t>more than 200KB of each image</w:t>
            </w:r>
          </w:p>
          <w:p w14:paraId="2C4BDC04" w14:textId="77777777" w:rsidR="0092741B" w:rsidRPr="0092741B" w:rsidRDefault="0092741B" w:rsidP="0092741B">
            <w:pPr>
              <w:rPr>
                <w:b/>
              </w:rPr>
            </w:pPr>
            <w:r>
              <w:t>Document to have a watermark of the process and with the status “Completed”</w:t>
            </w:r>
          </w:p>
          <w:p w14:paraId="75444CDB" w14:textId="77777777" w:rsidR="00376229" w:rsidRDefault="00376229" w:rsidP="002479DE"/>
        </w:tc>
      </w:tr>
      <w:tr w:rsidR="00AA4E5F" w14:paraId="26FC04A0" w14:textId="77777777" w:rsidTr="00AA4E5F">
        <w:tc>
          <w:tcPr>
            <w:tcW w:w="3116" w:type="dxa"/>
          </w:tcPr>
          <w:p w14:paraId="7B28FCA7" w14:textId="43C686D5" w:rsidR="00AA4E5F" w:rsidRDefault="001156E5" w:rsidP="00F604B3">
            <w:pPr>
              <w:spacing w:after="240"/>
              <w:ind w:right="187"/>
            </w:pPr>
            <w:r>
              <w:lastRenderedPageBreak/>
              <w:t>SIM Change (Prepaid)</w:t>
            </w:r>
          </w:p>
        </w:tc>
        <w:tc>
          <w:tcPr>
            <w:tcW w:w="6419" w:type="dxa"/>
          </w:tcPr>
          <w:p w14:paraId="6E719E2F" w14:textId="77777777" w:rsidR="001156E5" w:rsidRDefault="001156E5" w:rsidP="001156E5">
            <w:pPr>
              <w:pStyle w:val="List-Bullet"/>
              <w:numPr>
                <w:ilvl w:val="0"/>
                <w:numId w:val="0"/>
              </w:numPr>
              <w:ind w:left="360" w:hanging="360"/>
            </w:pPr>
            <w:r>
              <w:t>Retailer to select the type of prepaid SIM change to perform.</w:t>
            </w:r>
          </w:p>
          <w:p w14:paraId="17CE534F" w14:textId="77777777" w:rsidR="002E5A1D" w:rsidRDefault="002E5A1D" w:rsidP="002E5A1D">
            <w:pPr>
              <w:pStyle w:val="List-Bullet"/>
              <w:numPr>
                <w:ilvl w:val="0"/>
                <w:numId w:val="0"/>
              </w:numPr>
              <w:ind w:left="360" w:hanging="360"/>
              <w:rPr>
                <w:b/>
              </w:rPr>
            </w:pPr>
            <w:r>
              <w:rPr>
                <w:b/>
              </w:rPr>
              <w:t>RETAILER APP (SUK SIM)</w:t>
            </w:r>
          </w:p>
          <w:p w14:paraId="615EB645" w14:textId="57376642" w:rsidR="002E5A1D" w:rsidRDefault="002E5A1D" w:rsidP="002E5A1D">
            <w:pPr>
              <w:pStyle w:val="List-Bullet"/>
              <w:numPr>
                <w:ilvl w:val="0"/>
                <w:numId w:val="0"/>
              </w:numPr>
              <w:spacing w:after="0"/>
              <w:ind w:left="360" w:hanging="360"/>
            </w:pPr>
            <w:r>
              <w:lastRenderedPageBreak/>
              <w:t xml:space="preserve">Retailer will enter the Mobile No., NIC number, </w:t>
            </w:r>
            <w:ins w:id="55" w:author="Chaminda Wanasinghe" w:date="2019-10-05T20:06:00Z">
              <w:r w:rsidR="00F21BBE">
                <w:t xml:space="preserve">SUK SIM number and </w:t>
              </w:r>
            </w:ins>
            <w:r>
              <w:t xml:space="preserve">SUK Mobile number. </w:t>
            </w:r>
          </w:p>
          <w:p w14:paraId="0983543B" w14:textId="77777777" w:rsidR="002E5A1D" w:rsidRDefault="002E5A1D" w:rsidP="002E5A1D">
            <w:pPr>
              <w:pStyle w:val="List-Bullet"/>
              <w:numPr>
                <w:ilvl w:val="0"/>
                <w:numId w:val="0"/>
              </w:numPr>
              <w:spacing w:after="0"/>
              <w:ind w:left="360" w:hanging="360"/>
            </w:pPr>
            <w:r>
              <w:t>SUK Mobile number to be scanned using the bar code scanner.</w:t>
            </w:r>
          </w:p>
          <w:p w14:paraId="0E4302C6" w14:textId="77777777" w:rsidR="002E5A1D" w:rsidRDefault="002E5A1D" w:rsidP="002E5A1D">
            <w:pPr>
              <w:pStyle w:val="List-Bullet"/>
              <w:numPr>
                <w:ilvl w:val="0"/>
                <w:numId w:val="0"/>
              </w:numPr>
              <w:spacing w:after="0"/>
              <w:ind w:left="360" w:hanging="360"/>
            </w:pPr>
            <w:r>
              <w:t xml:space="preserve">Alternate number can also be provided and this will be optional </w:t>
            </w:r>
          </w:p>
          <w:p w14:paraId="3BCE2745" w14:textId="1281BDDD" w:rsidR="002E5A1D" w:rsidRDefault="002E5A1D" w:rsidP="002E5A1D">
            <w:pPr>
              <w:pStyle w:val="List-Bullet"/>
              <w:numPr>
                <w:ilvl w:val="0"/>
                <w:numId w:val="0"/>
              </w:numPr>
              <w:spacing w:after="0"/>
            </w:pPr>
            <w:r>
              <w:t>When retailer select ‘Continue’, app will check whether the Mobile Number and NIC number are matched</w:t>
            </w:r>
            <w:ins w:id="56" w:author="Chaminda Wanasinghe" w:date="2019-10-05T20:06:00Z">
              <w:r w:rsidR="00F21BBE">
                <w:t xml:space="preserve"> via iPACS</w:t>
              </w:r>
            </w:ins>
          </w:p>
          <w:p w14:paraId="6EC54486" w14:textId="77777777" w:rsidR="002E5A1D" w:rsidRDefault="002E5A1D" w:rsidP="002E5A1D">
            <w:pPr>
              <w:pStyle w:val="List-Bullet"/>
              <w:numPr>
                <w:ilvl w:val="0"/>
                <w:numId w:val="0"/>
              </w:numPr>
              <w:spacing w:after="0"/>
            </w:pPr>
            <w:r>
              <w:t xml:space="preserve">If the mobile number and NIC number is not matched, mismatched confirmation message will be displayed. If retailer selects ‘Yes’, a new screen will be displayed to enter the last 3 dialed numbers and last 2 reload details for verification.  </w:t>
            </w:r>
          </w:p>
          <w:p w14:paraId="20E2CD4E" w14:textId="77777777" w:rsidR="002E5A1D" w:rsidRDefault="002E5A1D" w:rsidP="002E5A1D">
            <w:pPr>
              <w:pStyle w:val="List-Bullet"/>
              <w:numPr>
                <w:ilvl w:val="0"/>
                <w:numId w:val="0"/>
              </w:numPr>
              <w:spacing w:after="0"/>
            </w:pPr>
            <w:r w:rsidRPr="005C42E6">
              <w:t xml:space="preserve">Last dialed </w:t>
            </w:r>
            <w:r w:rsidR="00DD0C9C">
              <w:t xml:space="preserve">numbers </w:t>
            </w:r>
            <w:r w:rsidR="001B51B5">
              <w:t xml:space="preserve">will be matched against the </w:t>
            </w:r>
            <w:r w:rsidRPr="005C42E6">
              <w:t>CDR</w:t>
            </w:r>
            <w:r>
              <w:t xml:space="preserve"> </w:t>
            </w:r>
            <w:r w:rsidR="001B51B5">
              <w:t xml:space="preserve">API </w:t>
            </w:r>
            <w:r>
              <w:t>and</w:t>
            </w:r>
            <w:r w:rsidRPr="005C42E6">
              <w:t xml:space="preserve"> Reload</w:t>
            </w:r>
            <w:r>
              <w:t>s/ Payments</w:t>
            </w:r>
            <w:r w:rsidR="00C25BEE">
              <w:t xml:space="preserve"> will be matched against the dumps.</w:t>
            </w:r>
          </w:p>
          <w:p w14:paraId="37EAF04B" w14:textId="77777777" w:rsidR="00113B0F" w:rsidRDefault="00113B0F" w:rsidP="002E5A1D">
            <w:pPr>
              <w:pStyle w:val="List-Bullet"/>
              <w:numPr>
                <w:ilvl w:val="0"/>
                <w:numId w:val="0"/>
              </w:numPr>
              <w:spacing w:after="0"/>
            </w:pPr>
            <w:r>
              <w:t>When all entered fields (Last Dallied Number and last reload details )</w:t>
            </w:r>
            <w:r w:rsidRPr="005C42E6">
              <w:t xml:space="preserve">are matched to the details available in the dump, app will start the </w:t>
            </w:r>
            <w:r>
              <w:t xml:space="preserve">next </w:t>
            </w:r>
            <w:r w:rsidRPr="005C42E6">
              <w:t xml:space="preserve">process to add the </w:t>
            </w:r>
            <w:r>
              <w:t>details</w:t>
            </w:r>
          </w:p>
          <w:p w14:paraId="4B11479C" w14:textId="77777777" w:rsidR="00B86786" w:rsidRDefault="00B86786" w:rsidP="002E5A1D">
            <w:pPr>
              <w:pStyle w:val="List-Bullet"/>
              <w:numPr>
                <w:ilvl w:val="0"/>
                <w:numId w:val="0"/>
              </w:numPr>
              <w:spacing w:after="0"/>
            </w:pPr>
            <w:r>
              <w:t>If the numbers</w:t>
            </w:r>
            <w:r w:rsidR="002B3299">
              <w:t>(Mobile Number &amp; NIC Number)</w:t>
            </w:r>
            <w:r>
              <w:t xml:space="preserve"> do not ma</w:t>
            </w:r>
            <w:r w:rsidR="00E45257">
              <w:t>tch</w:t>
            </w:r>
            <w:r>
              <w:t>, app will exit the process and redirect to Prepaid Menu, and a notification to be shown on app and a sms to be sent to the requesting number as “SIM change failed, due to verification failure @&lt;retailer code&gt;&lt;datetime&gt;”</w:t>
            </w:r>
          </w:p>
          <w:p w14:paraId="70F507C2" w14:textId="77777777" w:rsidR="00B86786" w:rsidRDefault="00B86786" w:rsidP="002E5A1D">
            <w:pPr>
              <w:pStyle w:val="List-Bullet"/>
              <w:numPr>
                <w:ilvl w:val="0"/>
                <w:numId w:val="0"/>
              </w:numPr>
              <w:spacing w:after="0"/>
            </w:pPr>
            <w:r>
              <w:t xml:space="preserve">After the entered details (mobile number &amp; NIC Matched </w:t>
            </w:r>
            <w:r w:rsidR="00C25BEE">
              <w:t>or</w:t>
            </w:r>
            <w:r>
              <w:t xml:space="preserve"> Last Dialed and Last Reload Data matched), App will enable ‘Capture signature’ button</w:t>
            </w:r>
          </w:p>
          <w:p w14:paraId="03378063" w14:textId="77777777" w:rsidR="00B86786" w:rsidRPr="001E49A7" w:rsidRDefault="00B86786" w:rsidP="00B86786">
            <w:pPr>
              <w:pStyle w:val="List-Bullet"/>
              <w:numPr>
                <w:ilvl w:val="0"/>
                <w:numId w:val="0"/>
              </w:numPr>
              <w:spacing w:after="0"/>
            </w:pPr>
            <w:r>
              <w:t>Digital Signature of the customer is captured.</w:t>
            </w:r>
          </w:p>
          <w:p w14:paraId="03450074" w14:textId="77777777" w:rsidR="00B86786" w:rsidRDefault="00B86786" w:rsidP="00B86786">
            <w:r>
              <w:t>Customer signature can be captured from either Sign or Capture mode</w:t>
            </w:r>
          </w:p>
          <w:p w14:paraId="092F153F" w14:textId="77777777" w:rsidR="00B86786" w:rsidRDefault="00B86786" w:rsidP="00B86786">
            <w:r>
              <w:t>When Sign selected, drawing area will be displayed in the screen where customer can put their signature on the page itself.</w:t>
            </w:r>
          </w:p>
          <w:p w14:paraId="6E4ED7B6" w14:textId="77777777" w:rsidR="00B86786" w:rsidRDefault="00B86786" w:rsidP="00B86786">
            <w:r>
              <w:t>When Capture is selected, camera will be open to capture the pre signed signature of the customer, once captured, image will be displayed</w:t>
            </w:r>
          </w:p>
          <w:p w14:paraId="61B664C9" w14:textId="77777777" w:rsidR="00B86786" w:rsidRDefault="00B86786" w:rsidP="002E5A1D">
            <w:pPr>
              <w:pStyle w:val="List-Bullet"/>
              <w:numPr>
                <w:ilvl w:val="0"/>
                <w:numId w:val="0"/>
              </w:numPr>
              <w:spacing w:after="0"/>
            </w:pPr>
            <w:r>
              <w:t>In the final step of SUK SIM change, retailer submit the information by selecting ‘Submit’ in the final page. Mobile number, NIC, SUK Mobile number, SUK SIM number and Alternate number cannot be edited in this view</w:t>
            </w:r>
          </w:p>
          <w:p w14:paraId="2D454A9D" w14:textId="77777777" w:rsidR="00B86786" w:rsidRDefault="00B86786" w:rsidP="002B3299">
            <w:pPr>
              <w:pStyle w:val="List-Bullet"/>
              <w:numPr>
                <w:ilvl w:val="0"/>
                <w:numId w:val="0"/>
              </w:numPr>
              <w:spacing w:after="0"/>
            </w:pPr>
            <w:r>
              <w:t xml:space="preserve">To complete the submission, retailer shall select ‘I assure of the documents’ check box. If the check box is not selected, App should not allow to submit the request. </w:t>
            </w:r>
          </w:p>
          <w:p w14:paraId="564C2979" w14:textId="77777777" w:rsidR="002B3299" w:rsidRDefault="002B3299" w:rsidP="002B3299">
            <w:pPr>
              <w:pStyle w:val="List-Bullet"/>
              <w:numPr>
                <w:ilvl w:val="0"/>
                <w:numId w:val="0"/>
              </w:numPr>
              <w:spacing w:after="0"/>
            </w:pPr>
            <w:r>
              <w:t>Retailer code to be displayed in the APP screen</w:t>
            </w:r>
            <w:r w:rsidR="008E50E2">
              <w:t>.</w:t>
            </w:r>
          </w:p>
          <w:p w14:paraId="42DFE8E3" w14:textId="77777777" w:rsidR="00B86786" w:rsidRDefault="00B86786" w:rsidP="002B3299">
            <w:pPr>
              <w:pStyle w:val="List-Bullet"/>
              <w:numPr>
                <w:ilvl w:val="0"/>
                <w:numId w:val="0"/>
              </w:numPr>
              <w:spacing w:after="0"/>
            </w:pPr>
            <w:r>
              <w:t xml:space="preserve">Upon selecting ‘Submit’, A message will be displayed confirming the submission. </w:t>
            </w:r>
            <w:r w:rsidRPr="00493657">
              <w:t xml:space="preserve"> </w:t>
            </w:r>
          </w:p>
          <w:p w14:paraId="22F635D1" w14:textId="77777777" w:rsidR="00B86786" w:rsidRDefault="00B86786" w:rsidP="002B3299">
            <w:pPr>
              <w:pStyle w:val="List-Bullet"/>
              <w:numPr>
                <w:ilvl w:val="0"/>
                <w:numId w:val="0"/>
              </w:numPr>
              <w:spacing w:after="0"/>
              <w:ind w:left="360" w:hanging="360"/>
            </w:pPr>
            <w:r>
              <w:t>System will send the request to iPACS to proceed.</w:t>
            </w:r>
          </w:p>
          <w:p w14:paraId="5A7B553C" w14:textId="325B8047" w:rsidR="00376F81" w:rsidRDefault="00B86786" w:rsidP="00953346">
            <w:pPr>
              <w:pStyle w:val="List-Bullet"/>
              <w:numPr>
                <w:ilvl w:val="0"/>
                <w:numId w:val="0"/>
              </w:numPr>
              <w:spacing w:after="0"/>
            </w:pPr>
            <w:r>
              <w:t xml:space="preserve">After success SIM change, customer </w:t>
            </w:r>
            <w:ins w:id="57" w:author="Chaminda Wanasinghe" w:date="2019-10-05T20:07:00Z">
              <w:r w:rsidR="00F21BBE">
                <w:t xml:space="preserve">request with </w:t>
              </w:r>
            </w:ins>
            <w:ins w:id="58" w:author="Chaminda Wanasinghe" w:date="2019-10-05T20:08:00Z">
              <w:r w:rsidR="00F21BBE">
                <w:t xml:space="preserve"> </w:t>
              </w:r>
            </w:ins>
            <w:r>
              <w:t>signature image uploaded should go to OMNI Docs. On the image, Retailer Code and Date Time will be marked (SIM change processed timestamp)</w:t>
            </w:r>
          </w:p>
          <w:p w14:paraId="4881D57C" w14:textId="77777777" w:rsidR="00953346" w:rsidRPr="00953346" w:rsidRDefault="00953346" w:rsidP="00953346">
            <w:pPr>
              <w:pStyle w:val="List-Bullet"/>
              <w:numPr>
                <w:ilvl w:val="0"/>
                <w:numId w:val="0"/>
              </w:numPr>
              <w:spacing w:after="0"/>
            </w:pPr>
          </w:p>
          <w:p w14:paraId="37E7C519" w14:textId="5A2A43EB" w:rsidR="002B3299" w:rsidRDefault="002B3299" w:rsidP="00B86786">
            <w:pPr>
              <w:pStyle w:val="List-Bullet"/>
              <w:numPr>
                <w:ilvl w:val="0"/>
                <w:numId w:val="0"/>
              </w:numPr>
              <w:rPr>
                <w:b/>
              </w:rPr>
            </w:pPr>
            <w:r w:rsidRPr="002B3299">
              <w:rPr>
                <w:b/>
              </w:rPr>
              <w:lastRenderedPageBreak/>
              <w:t>RETAILER APP (BLANK SIM)</w:t>
            </w:r>
            <w:ins w:id="59" w:author="Chaminda Wanasinghe" w:date="2019-10-05T20:08:00Z">
              <w:r w:rsidR="00F21BBE">
                <w:rPr>
                  <w:b/>
                </w:rPr>
                <w:t xml:space="preserve"> – can a retailer do a postpaid sim change?</w:t>
              </w:r>
            </w:ins>
          </w:p>
          <w:p w14:paraId="51811BC2" w14:textId="77777777" w:rsidR="002B3299" w:rsidRDefault="002B3299" w:rsidP="002B3299">
            <w:pPr>
              <w:pStyle w:val="List-Bullet"/>
              <w:numPr>
                <w:ilvl w:val="0"/>
                <w:numId w:val="0"/>
              </w:numPr>
            </w:pPr>
            <w:r>
              <w:t>When retailer selects Blank SIM change from ‘Prepaid SIM Change’, app will open the screen to enter blank SIM details</w:t>
            </w:r>
          </w:p>
          <w:p w14:paraId="6112CCD9" w14:textId="77777777" w:rsidR="002B3299" w:rsidRDefault="002B3299" w:rsidP="00B86786">
            <w:pPr>
              <w:pStyle w:val="List-Bullet"/>
              <w:numPr>
                <w:ilvl w:val="0"/>
                <w:numId w:val="0"/>
              </w:numPr>
            </w:pPr>
            <w:r>
              <w:t>Mobile No., NIC number, and Alternate number (Optional) to be added in here. Retailer can scan the barcode by selecting Barcode scan icon to retrieve the SIM Number.</w:t>
            </w:r>
          </w:p>
          <w:p w14:paraId="294985D6" w14:textId="77777777" w:rsidR="002B3299" w:rsidRDefault="002B3299" w:rsidP="00B86786">
            <w:pPr>
              <w:pStyle w:val="List-Bullet"/>
              <w:numPr>
                <w:ilvl w:val="0"/>
                <w:numId w:val="0"/>
              </w:numPr>
            </w:pPr>
            <w:r>
              <w:t>By selecting Continue, app will check if the entered details – (Mobile number and NIC Number) are valid</w:t>
            </w:r>
          </w:p>
          <w:p w14:paraId="04A036E4" w14:textId="77777777" w:rsidR="002B3299" w:rsidRDefault="002B3299" w:rsidP="002B3299">
            <w:pPr>
              <w:pStyle w:val="List-Bullet"/>
              <w:numPr>
                <w:ilvl w:val="0"/>
                <w:numId w:val="0"/>
              </w:numPr>
              <w:spacing w:after="0"/>
            </w:pPr>
            <w:r>
              <w:t xml:space="preserve">If the mobile number and NIC number is not matched, mismatched confirmation message will be displayed. If retailer selects ‘Yes’, a new screen will be displayed to enter the last 3 dialed numbers and last 2 reload details for verification.  </w:t>
            </w:r>
          </w:p>
          <w:p w14:paraId="11667BA2" w14:textId="77777777" w:rsidR="002B3299" w:rsidRDefault="002B3299" w:rsidP="002B3299">
            <w:pPr>
              <w:pStyle w:val="List-Bullet"/>
              <w:numPr>
                <w:ilvl w:val="0"/>
                <w:numId w:val="0"/>
              </w:numPr>
              <w:spacing w:after="0"/>
            </w:pPr>
            <w:r w:rsidRPr="005C42E6">
              <w:t xml:space="preserve">Last dialed </w:t>
            </w:r>
            <w:r w:rsidR="0013600A">
              <w:t xml:space="preserve">numbers </w:t>
            </w:r>
            <w:r w:rsidRPr="005C42E6">
              <w:t xml:space="preserve"> will be mat</w:t>
            </w:r>
            <w:r w:rsidR="00FD780C">
              <w:t xml:space="preserve">ched against the </w:t>
            </w:r>
            <w:r w:rsidRPr="005C42E6">
              <w:t>CDR</w:t>
            </w:r>
            <w:r w:rsidR="00FD780C">
              <w:t xml:space="preserve"> API</w:t>
            </w:r>
            <w:r>
              <w:t xml:space="preserve"> and</w:t>
            </w:r>
            <w:r w:rsidRPr="005C42E6">
              <w:t xml:space="preserve"> Reload</w:t>
            </w:r>
            <w:r>
              <w:t>s/ Payments</w:t>
            </w:r>
            <w:r w:rsidR="00D6760A">
              <w:t xml:space="preserve"> will be matched with the Dumps</w:t>
            </w:r>
          </w:p>
          <w:p w14:paraId="23A1AF2C" w14:textId="77777777" w:rsidR="002B3299" w:rsidRDefault="002B3299" w:rsidP="002B3299">
            <w:pPr>
              <w:pStyle w:val="List-Bullet"/>
              <w:numPr>
                <w:ilvl w:val="0"/>
                <w:numId w:val="0"/>
              </w:numPr>
              <w:spacing w:after="0"/>
            </w:pPr>
            <w:r>
              <w:t>When all entered fields (Last Dallied Number and last reload details )</w:t>
            </w:r>
            <w:r w:rsidR="00D6760A">
              <w:t>are matched</w:t>
            </w:r>
            <w:r w:rsidRPr="005C42E6">
              <w:t xml:space="preserve">, app will start the </w:t>
            </w:r>
            <w:r>
              <w:t xml:space="preserve">next </w:t>
            </w:r>
            <w:r w:rsidRPr="005C42E6">
              <w:t xml:space="preserve">process to add the </w:t>
            </w:r>
            <w:r>
              <w:t>details</w:t>
            </w:r>
          </w:p>
          <w:p w14:paraId="0CCA031A" w14:textId="77777777" w:rsidR="002B3299" w:rsidRDefault="002B3299" w:rsidP="002B3299">
            <w:pPr>
              <w:pStyle w:val="List-Bullet"/>
              <w:numPr>
                <w:ilvl w:val="0"/>
                <w:numId w:val="0"/>
              </w:numPr>
              <w:spacing w:after="0"/>
            </w:pPr>
            <w:r>
              <w:t>If the numbers(Mobile Number &amp; NIC Number) do not ma</w:t>
            </w:r>
            <w:r w:rsidR="00A419C7">
              <w:t>tch with</w:t>
            </w:r>
            <w:r>
              <w:t>, app will exit the process and redirect to Prepaid Menu, and a notification to be shown on app and a sms to be sent to the requesting number as “SIM change failed, due to verification failure @&lt;retailer code&gt;&lt;datetime&gt;”</w:t>
            </w:r>
          </w:p>
          <w:p w14:paraId="3CE5C74D" w14:textId="77777777" w:rsidR="002B3299" w:rsidRDefault="002B3299" w:rsidP="002B3299">
            <w:pPr>
              <w:pStyle w:val="List-Bullet"/>
              <w:numPr>
                <w:ilvl w:val="0"/>
                <w:numId w:val="0"/>
              </w:numPr>
              <w:spacing w:after="0"/>
            </w:pPr>
            <w:r>
              <w:t xml:space="preserve">After the entered details (mobile number &amp; NIC Matched </w:t>
            </w:r>
            <w:r w:rsidR="005277D1">
              <w:t>or</w:t>
            </w:r>
            <w:r>
              <w:t xml:space="preserve"> Last Dialed and Last Reload Data matched), App will enable ‘Capture signature’ button</w:t>
            </w:r>
          </w:p>
          <w:p w14:paraId="561B9A0E" w14:textId="77777777" w:rsidR="002B3299" w:rsidRPr="001E49A7" w:rsidRDefault="002B3299" w:rsidP="002B3299">
            <w:pPr>
              <w:pStyle w:val="List-Bullet"/>
              <w:numPr>
                <w:ilvl w:val="0"/>
                <w:numId w:val="0"/>
              </w:numPr>
              <w:spacing w:after="0"/>
            </w:pPr>
            <w:r>
              <w:t>Digital Signature of the customer is captured.</w:t>
            </w:r>
          </w:p>
          <w:p w14:paraId="7BF1F70E" w14:textId="77777777" w:rsidR="002B3299" w:rsidRDefault="002B3299" w:rsidP="002B3299">
            <w:r>
              <w:t>Customer signature can be captured from either Sign or Capture mode</w:t>
            </w:r>
          </w:p>
          <w:p w14:paraId="0C9FCA7A" w14:textId="77777777" w:rsidR="002B3299" w:rsidRDefault="002B3299" w:rsidP="002B3299">
            <w:r>
              <w:t>When Sign selected, drawing area will be displayed in the screen where customer can put their signature on the page itself.</w:t>
            </w:r>
          </w:p>
          <w:p w14:paraId="69275D7F" w14:textId="77777777" w:rsidR="002B3299" w:rsidRDefault="002B3299" w:rsidP="002B3299">
            <w:r>
              <w:t>When Capture is selected, camera will be open to capture the pre signed signature of the customer, once captured, image will be displayed</w:t>
            </w:r>
          </w:p>
          <w:p w14:paraId="263AAD4D" w14:textId="77777777" w:rsidR="002B3299" w:rsidRDefault="002B3299" w:rsidP="002B3299">
            <w:pPr>
              <w:pStyle w:val="List-Bullet"/>
              <w:numPr>
                <w:ilvl w:val="0"/>
                <w:numId w:val="0"/>
              </w:numPr>
              <w:spacing w:after="0"/>
            </w:pPr>
            <w:r>
              <w:t xml:space="preserve">In the final step of </w:t>
            </w:r>
            <w:r w:rsidR="00E6528B">
              <w:t>Blank</w:t>
            </w:r>
            <w:r>
              <w:t xml:space="preserve"> SIM change, retailer submit the information by selecting ‘Submit’ in the final page. Mobile number, NIC, </w:t>
            </w:r>
            <w:r w:rsidRPr="00F21BBE">
              <w:rPr>
                <w:strike/>
                <w:color w:val="FF0000"/>
                <w:rPrChange w:id="60" w:author="Chaminda Wanasinghe" w:date="2019-10-05T20:09:00Z">
                  <w:rPr/>
                </w:rPrChange>
              </w:rPr>
              <w:t>SUK Mobile number</w:t>
            </w:r>
            <w:r>
              <w:t>, SIM number and Alternate number cannot be edited in this view</w:t>
            </w:r>
          </w:p>
          <w:p w14:paraId="3417267C" w14:textId="77777777" w:rsidR="002B3299" w:rsidRDefault="002B3299" w:rsidP="002B3299">
            <w:pPr>
              <w:pStyle w:val="List-Bullet"/>
              <w:numPr>
                <w:ilvl w:val="0"/>
                <w:numId w:val="0"/>
              </w:numPr>
              <w:spacing w:after="0"/>
            </w:pPr>
            <w:r>
              <w:t xml:space="preserve">To complete the submission, retailer shall select ‘I assure of the documents’ check box. If the check box is not selected, App should not allow to submit the request. </w:t>
            </w:r>
          </w:p>
          <w:p w14:paraId="772C2FC5" w14:textId="77777777" w:rsidR="002B3299" w:rsidRDefault="002B3299" w:rsidP="002B3299">
            <w:pPr>
              <w:pStyle w:val="List-Bullet"/>
              <w:numPr>
                <w:ilvl w:val="0"/>
                <w:numId w:val="0"/>
              </w:numPr>
              <w:spacing w:after="0"/>
            </w:pPr>
            <w:r>
              <w:t>Retailer Code to be displayed in the App Screen</w:t>
            </w:r>
          </w:p>
          <w:p w14:paraId="753198C4" w14:textId="77777777" w:rsidR="002B3299" w:rsidRDefault="002B3299" w:rsidP="002B3299">
            <w:pPr>
              <w:pStyle w:val="List-Bullet"/>
              <w:numPr>
                <w:ilvl w:val="0"/>
                <w:numId w:val="0"/>
              </w:numPr>
              <w:spacing w:after="0"/>
            </w:pPr>
            <w:r>
              <w:t xml:space="preserve">Upon selecting ‘Submit’, A message will be displayed confirming the submission. </w:t>
            </w:r>
            <w:r w:rsidRPr="00493657">
              <w:t xml:space="preserve"> </w:t>
            </w:r>
          </w:p>
          <w:p w14:paraId="0ABE8F51" w14:textId="77777777" w:rsidR="002B3299" w:rsidRDefault="002B3299" w:rsidP="002B3299">
            <w:pPr>
              <w:pStyle w:val="List-Bullet"/>
              <w:numPr>
                <w:ilvl w:val="0"/>
                <w:numId w:val="0"/>
              </w:numPr>
              <w:spacing w:after="0"/>
              <w:ind w:left="360" w:hanging="360"/>
            </w:pPr>
            <w:r>
              <w:lastRenderedPageBreak/>
              <w:t>System will send the request to iPACS to proceed.</w:t>
            </w:r>
          </w:p>
          <w:p w14:paraId="4B8CD07F" w14:textId="6F8A070A" w:rsidR="00AA4E5F" w:rsidRDefault="002B3299" w:rsidP="008E50E2">
            <w:pPr>
              <w:pStyle w:val="List-Bullet"/>
              <w:numPr>
                <w:ilvl w:val="0"/>
                <w:numId w:val="0"/>
              </w:numPr>
              <w:spacing w:after="0"/>
            </w:pPr>
            <w:r>
              <w:t xml:space="preserve">After success SIM change, customer </w:t>
            </w:r>
            <w:ins w:id="61" w:author="Chaminda Wanasinghe" w:date="2019-10-05T20:09:00Z">
              <w:r w:rsidR="00F21BBE">
                <w:t xml:space="preserve">request with </w:t>
              </w:r>
            </w:ins>
            <w:r>
              <w:t>signature image uploaded should go to OMNI Docs. On the image, Retailer Code and Date Time will be marked (SIM change processed timestamp)</w:t>
            </w:r>
            <w:r w:rsidR="008E50E2">
              <w:t>.</w:t>
            </w:r>
          </w:p>
          <w:p w14:paraId="74276935" w14:textId="77777777" w:rsidR="008E50E2" w:rsidRDefault="008E50E2" w:rsidP="008E50E2">
            <w:pPr>
              <w:pStyle w:val="List-Bullet"/>
              <w:numPr>
                <w:ilvl w:val="0"/>
                <w:numId w:val="0"/>
              </w:numPr>
              <w:spacing w:after="0"/>
            </w:pPr>
          </w:p>
        </w:tc>
      </w:tr>
      <w:tr w:rsidR="00700430" w14:paraId="02569076" w14:textId="77777777" w:rsidTr="00AA4E5F">
        <w:tc>
          <w:tcPr>
            <w:tcW w:w="3116" w:type="dxa"/>
          </w:tcPr>
          <w:p w14:paraId="2D4A3708" w14:textId="77777777" w:rsidR="00700430" w:rsidRDefault="00700430" w:rsidP="00F604B3">
            <w:pPr>
              <w:spacing w:after="240"/>
              <w:ind w:right="187"/>
            </w:pPr>
            <w:r>
              <w:lastRenderedPageBreak/>
              <w:t>Payments/Reloads/ Recharge (Prepaid)</w:t>
            </w:r>
          </w:p>
        </w:tc>
        <w:tc>
          <w:tcPr>
            <w:tcW w:w="6419" w:type="dxa"/>
          </w:tcPr>
          <w:p w14:paraId="132DFDA2" w14:textId="77777777" w:rsidR="005061DE" w:rsidRPr="005061DE" w:rsidRDefault="005061DE" w:rsidP="00BB1CC5">
            <w:pPr>
              <w:pStyle w:val="List-Bullet"/>
              <w:numPr>
                <w:ilvl w:val="0"/>
                <w:numId w:val="0"/>
              </w:numPr>
              <w:spacing w:after="0"/>
              <w:ind w:left="360" w:hanging="360"/>
              <w:rPr>
                <w:b/>
              </w:rPr>
            </w:pPr>
            <w:r w:rsidRPr="005061DE">
              <w:rPr>
                <w:b/>
              </w:rPr>
              <w:t>RETAILER APP</w:t>
            </w:r>
          </w:p>
          <w:p w14:paraId="6667ED84" w14:textId="77777777" w:rsidR="005061DE" w:rsidRDefault="005061DE" w:rsidP="005061DE">
            <w:pPr>
              <w:pStyle w:val="List-Bullet"/>
              <w:numPr>
                <w:ilvl w:val="0"/>
                <w:numId w:val="0"/>
              </w:numPr>
              <w:spacing w:after="0"/>
            </w:pPr>
            <w:r w:rsidRPr="00120843">
              <w:t xml:space="preserve">Retailer should be able to type the customer </w:t>
            </w:r>
            <w:r>
              <w:t>MSISDN and it shall be validated against the Airtel number format.</w:t>
            </w:r>
            <w:r w:rsidR="003A5E10">
              <w:t xml:space="preserve"> The first three digits should be 075 followed by rest 7 digits.</w:t>
            </w:r>
          </w:p>
          <w:p w14:paraId="3C0FCD9A" w14:textId="77777777" w:rsidR="005061DE" w:rsidRDefault="005061DE" w:rsidP="005061DE">
            <w:pPr>
              <w:pStyle w:val="List-Bullet"/>
              <w:numPr>
                <w:ilvl w:val="0"/>
                <w:numId w:val="0"/>
              </w:numPr>
              <w:spacing w:after="0"/>
            </w:pPr>
            <w:r>
              <w:t xml:space="preserve">For prepaid, </w:t>
            </w:r>
            <w:r w:rsidRPr="00120843">
              <w:t xml:space="preserve">once submit, the app should pop-up the Best offer referring to </w:t>
            </w:r>
            <w:r>
              <w:t xml:space="preserve">the Airtel number from backend. </w:t>
            </w:r>
          </w:p>
          <w:p w14:paraId="454F4EF5" w14:textId="77777777" w:rsidR="005061DE" w:rsidRDefault="005061DE" w:rsidP="005061DE">
            <w:pPr>
              <w:pStyle w:val="List-Bullet"/>
              <w:numPr>
                <w:ilvl w:val="0"/>
                <w:numId w:val="0"/>
              </w:numPr>
              <w:spacing w:after="0"/>
            </w:pPr>
            <w:r w:rsidRPr="00120843">
              <w:t xml:space="preserve">If customer does not want to go in for “best offer” retailer could type in the required </w:t>
            </w:r>
            <w:r w:rsidR="006F2636">
              <w:t>amount.</w:t>
            </w:r>
            <w:r>
              <w:t xml:space="preserve"> </w:t>
            </w:r>
            <w:r w:rsidR="006F2636">
              <w:t>R</w:t>
            </w:r>
            <w:r>
              <w:t xml:space="preserve">etailer </w:t>
            </w:r>
            <w:r w:rsidR="006F2636">
              <w:t xml:space="preserve">to enter the PIN in the </w:t>
            </w:r>
            <w:r>
              <w:t xml:space="preserve">app </w:t>
            </w:r>
            <w:r w:rsidR="006F2636">
              <w:t xml:space="preserve">screen </w:t>
            </w:r>
            <w:r>
              <w:t xml:space="preserve">to </w:t>
            </w:r>
            <w:r w:rsidRPr="00120843">
              <w:t>transfer the reload to the customer</w:t>
            </w:r>
            <w:r>
              <w:t xml:space="preserve">. </w:t>
            </w:r>
          </w:p>
          <w:p w14:paraId="0E94E7D2" w14:textId="77777777" w:rsidR="005061DE" w:rsidRDefault="005061DE" w:rsidP="005061DE">
            <w:pPr>
              <w:pStyle w:val="List-Bullet"/>
              <w:numPr>
                <w:ilvl w:val="0"/>
                <w:numId w:val="0"/>
              </w:numPr>
              <w:spacing w:after="0"/>
              <w:ind w:left="360" w:hanging="360"/>
            </w:pPr>
            <w:r>
              <w:t xml:space="preserve">Retailer reload VL account will be used to deduct the credited amount. </w:t>
            </w:r>
          </w:p>
          <w:p w14:paraId="018E1C77" w14:textId="77777777" w:rsidR="005061DE" w:rsidRDefault="005061DE" w:rsidP="005061DE">
            <w:pPr>
              <w:pStyle w:val="List-Bullet"/>
              <w:numPr>
                <w:ilvl w:val="0"/>
                <w:numId w:val="0"/>
              </w:numPr>
              <w:spacing w:after="0"/>
            </w:pPr>
            <w:r>
              <w:t>Reload transaction history should be available for 30days (configurable) also searching by MSISDN should be available.</w:t>
            </w:r>
          </w:p>
          <w:p w14:paraId="43E6A50C" w14:textId="77777777" w:rsidR="00700430" w:rsidRDefault="00700430" w:rsidP="00CF3FCA">
            <w:pPr>
              <w:pStyle w:val="List-Bullet"/>
              <w:numPr>
                <w:ilvl w:val="0"/>
                <w:numId w:val="0"/>
              </w:numPr>
              <w:spacing w:after="0"/>
            </w:pPr>
          </w:p>
        </w:tc>
      </w:tr>
      <w:tr w:rsidR="00700430" w14:paraId="26F9A46D" w14:textId="77777777" w:rsidTr="00AA4E5F">
        <w:tc>
          <w:tcPr>
            <w:tcW w:w="3116" w:type="dxa"/>
          </w:tcPr>
          <w:p w14:paraId="4DF0A84D" w14:textId="77777777" w:rsidR="00700430" w:rsidRDefault="00700430" w:rsidP="00F604B3">
            <w:pPr>
              <w:spacing w:after="240"/>
              <w:ind w:right="187"/>
            </w:pPr>
            <w:r>
              <w:t>Pack Activation</w:t>
            </w:r>
          </w:p>
        </w:tc>
        <w:tc>
          <w:tcPr>
            <w:tcW w:w="6419" w:type="dxa"/>
          </w:tcPr>
          <w:p w14:paraId="24757CF9" w14:textId="77777777" w:rsidR="00CF3FCA" w:rsidRPr="00CF3FCA" w:rsidRDefault="00CF3FCA" w:rsidP="00BB1CC5">
            <w:pPr>
              <w:pStyle w:val="List-Bullet"/>
              <w:numPr>
                <w:ilvl w:val="0"/>
                <w:numId w:val="0"/>
              </w:numPr>
              <w:spacing w:after="0"/>
              <w:ind w:left="360" w:hanging="360"/>
              <w:rPr>
                <w:b/>
              </w:rPr>
            </w:pPr>
            <w:r w:rsidRPr="00CF3FCA">
              <w:rPr>
                <w:b/>
              </w:rPr>
              <w:t>RETAILER APP</w:t>
            </w:r>
          </w:p>
          <w:p w14:paraId="4A48359F" w14:textId="77777777" w:rsidR="00700430" w:rsidRDefault="00700430" w:rsidP="00CF3FCA">
            <w:pPr>
              <w:pStyle w:val="List-Bullet"/>
              <w:numPr>
                <w:ilvl w:val="0"/>
                <w:numId w:val="0"/>
              </w:numPr>
              <w:spacing w:after="0"/>
            </w:pPr>
            <w:r>
              <w:t>On entering the MSISDN in the Retailer APP, the data packs, IDD packs, SMS Packs which are available for the MSISDN should be displayed in the app.</w:t>
            </w:r>
          </w:p>
          <w:p w14:paraId="4F3DF472" w14:textId="77777777" w:rsidR="00CF3FCA" w:rsidRDefault="00CF3FCA" w:rsidP="00CF3FCA">
            <w:pPr>
              <w:pStyle w:val="List-Bullet"/>
              <w:numPr>
                <w:ilvl w:val="0"/>
                <w:numId w:val="0"/>
              </w:numPr>
              <w:spacing w:after="0"/>
            </w:pPr>
          </w:p>
          <w:p w14:paraId="16D79188" w14:textId="77777777" w:rsidR="00CF3FCA" w:rsidRPr="00CF3FCA" w:rsidRDefault="00CF3FCA" w:rsidP="00CF3FCA">
            <w:pPr>
              <w:pStyle w:val="List-Bullet"/>
              <w:numPr>
                <w:ilvl w:val="0"/>
                <w:numId w:val="0"/>
              </w:numPr>
              <w:spacing w:after="0"/>
              <w:rPr>
                <w:b/>
              </w:rPr>
            </w:pPr>
            <w:r w:rsidRPr="00CF3FCA">
              <w:rPr>
                <w:b/>
              </w:rPr>
              <w:t>PORTAL</w:t>
            </w:r>
          </w:p>
          <w:p w14:paraId="66F6D942" w14:textId="77777777" w:rsidR="00035829" w:rsidRDefault="00700430" w:rsidP="00035829">
            <w:pPr>
              <w:pStyle w:val="List-Bullet"/>
              <w:numPr>
                <w:ilvl w:val="0"/>
                <w:numId w:val="0"/>
              </w:numPr>
              <w:spacing w:after="0"/>
              <w:ind w:left="360" w:hanging="360"/>
            </w:pPr>
            <w:r>
              <w:t>The Pack</w:t>
            </w:r>
            <w:r w:rsidR="00704A6B">
              <w:t xml:space="preserve"> (Data, IDD, </w:t>
            </w:r>
            <w:r w:rsidR="00CF3FCA">
              <w:t>SMS)</w:t>
            </w:r>
            <w:r>
              <w:t xml:space="preserve"> details to be configured in the portal</w:t>
            </w:r>
            <w:r w:rsidR="00035829">
              <w:t>.</w:t>
            </w:r>
          </w:p>
        </w:tc>
      </w:tr>
      <w:tr w:rsidR="00114A7A" w14:paraId="428C5842" w14:textId="77777777" w:rsidTr="00AA4E5F">
        <w:tc>
          <w:tcPr>
            <w:tcW w:w="3116" w:type="dxa"/>
          </w:tcPr>
          <w:p w14:paraId="5225AF35" w14:textId="77777777" w:rsidR="00114A7A" w:rsidRDefault="001B2D42" w:rsidP="00F604B3">
            <w:pPr>
              <w:spacing w:after="240"/>
              <w:ind w:right="187"/>
            </w:pPr>
            <w:r>
              <w:t>Direct Promo Team documentation</w:t>
            </w:r>
          </w:p>
        </w:tc>
        <w:tc>
          <w:tcPr>
            <w:tcW w:w="6419" w:type="dxa"/>
          </w:tcPr>
          <w:p w14:paraId="0ABF5448" w14:textId="77777777" w:rsidR="003350CB" w:rsidRPr="003350CB" w:rsidRDefault="003350CB" w:rsidP="00CF3FCA">
            <w:pPr>
              <w:pStyle w:val="List-Bullet"/>
              <w:numPr>
                <w:ilvl w:val="0"/>
                <w:numId w:val="0"/>
              </w:numPr>
              <w:spacing w:after="0"/>
              <w:rPr>
                <w:b/>
              </w:rPr>
            </w:pPr>
            <w:r w:rsidRPr="003350CB">
              <w:rPr>
                <w:b/>
              </w:rPr>
              <w:t>PORTAL</w:t>
            </w:r>
          </w:p>
          <w:p w14:paraId="69110155" w14:textId="16C1FFB0" w:rsidR="006272E8" w:rsidRDefault="001B2D42" w:rsidP="00CF3FCA">
            <w:pPr>
              <w:pStyle w:val="List-Bullet"/>
              <w:numPr>
                <w:ilvl w:val="0"/>
                <w:numId w:val="0"/>
              </w:numPr>
              <w:spacing w:after="0"/>
            </w:pPr>
            <w:r>
              <w:t>Distributors</w:t>
            </w:r>
            <w:ins w:id="62" w:author="Chaminda Wanasinghe" w:date="2019-10-05T20:10:00Z">
              <w:r w:rsidR="006D296B">
                <w:t xml:space="preserve">/ retailer </w:t>
              </w:r>
            </w:ins>
            <w:r>
              <w:t xml:space="preserve"> to log in to the portal and upload the documents </w:t>
            </w:r>
            <w:r w:rsidR="00CF3FCA">
              <w:t xml:space="preserve">(Customer POI, Customer Photo &amp; Customer Signature) </w:t>
            </w:r>
            <w:r>
              <w:t xml:space="preserve">for new acquisition. </w:t>
            </w:r>
          </w:p>
          <w:p w14:paraId="4C6CF60A" w14:textId="77777777" w:rsidR="006272E8" w:rsidRDefault="006272E8" w:rsidP="006272E8">
            <w:r>
              <w:t xml:space="preserve">The documents – Identification Type (NIC, PP,DL) and Customer Photo are verified by the BO Agent </w:t>
            </w:r>
          </w:p>
          <w:p w14:paraId="0B27C783" w14:textId="77777777" w:rsidR="006272E8" w:rsidRDefault="006272E8" w:rsidP="006272E8">
            <w:r>
              <w:t>If the documents are to be rejected due to clarity issues, noncompliance or any other reason, the BO Agents needs to select the reason from the list of pre-defined rejection reason given in the portal.</w:t>
            </w:r>
          </w:p>
          <w:p w14:paraId="101D92F5" w14:textId="77777777" w:rsidR="006272E8" w:rsidRDefault="006272E8" w:rsidP="006272E8">
            <w:r>
              <w:t>In case of rejection, an SMS to be send to customer to resubmit the documents within 24hours of the documents getting rejected</w:t>
            </w:r>
          </w:p>
          <w:p w14:paraId="599B747A" w14:textId="77777777" w:rsidR="006272E8" w:rsidRDefault="006272E8" w:rsidP="006272E8">
            <w:r>
              <w:t>The SMS frequency is to be configured in the Portal.</w:t>
            </w:r>
          </w:p>
          <w:p w14:paraId="3BD0645B" w14:textId="77777777" w:rsidR="006272E8" w:rsidRDefault="006272E8" w:rsidP="006272E8">
            <w:pPr>
              <w:pStyle w:val="List-Bullet"/>
              <w:numPr>
                <w:ilvl w:val="0"/>
                <w:numId w:val="0"/>
              </w:numPr>
              <w:spacing w:after="160"/>
              <w:ind w:left="360" w:hanging="360"/>
            </w:pPr>
            <w:r>
              <w:t>(1 in 48 hours or 1 in 96 hours should be configurable)</w:t>
            </w:r>
          </w:p>
          <w:p w14:paraId="44A6D073" w14:textId="77777777" w:rsidR="006272E8" w:rsidRDefault="006272E8" w:rsidP="006272E8">
            <w:pPr>
              <w:pStyle w:val="List-Bullet"/>
              <w:numPr>
                <w:ilvl w:val="0"/>
                <w:numId w:val="0"/>
              </w:numPr>
              <w:spacing w:after="160"/>
            </w:pPr>
            <w:r>
              <w:t xml:space="preserve">After BO Agents successfully verifies the documents, these are moved to the Data Entry Team. </w:t>
            </w:r>
          </w:p>
          <w:p w14:paraId="4E979A00" w14:textId="77777777" w:rsidR="006272E8" w:rsidRDefault="006272E8" w:rsidP="006272E8">
            <w:pPr>
              <w:pStyle w:val="List-Bullet"/>
              <w:numPr>
                <w:ilvl w:val="0"/>
                <w:numId w:val="0"/>
              </w:numPr>
              <w:spacing w:after="160"/>
            </w:pPr>
            <w:r>
              <w:t>Data</w:t>
            </w:r>
            <w:r w:rsidR="003F5E94">
              <w:t xml:space="preserve"> Entry Team enters the data in digital PEF</w:t>
            </w:r>
            <w:r>
              <w:t>.</w:t>
            </w:r>
          </w:p>
          <w:p w14:paraId="28FBE41E" w14:textId="77777777" w:rsidR="006272E8" w:rsidRDefault="006272E8" w:rsidP="00CF3FCA">
            <w:pPr>
              <w:pStyle w:val="List-Bullet"/>
              <w:numPr>
                <w:ilvl w:val="0"/>
                <w:numId w:val="0"/>
              </w:numPr>
              <w:spacing w:after="0"/>
            </w:pPr>
          </w:p>
          <w:p w14:paraId="626B1EE0" w14:textId="77777777" w:rsidR="003350CB" w:rsidRDefault="003350CB" w:rsidP="00CF3FCA">
            <w:pPr>
              <w:pStyle w:val="List-Bullet"/>
              <w:numPr>
                <w:ilvl w:val="0"/>
                <w:numId w:val="0"/>
              </w:numPr>
              <w:spacing w:after="0"/>
            </w:pPr>
          </w:p>
        </w:tc>
      </w:tr>
      <w:tr w:rsidR="001B2D42" w14:paraId="1A0A170D" w14:textId="77777777" w:rsidTr="00AA4E5F">
        <w:tc>
          <w:tcPr>
            <w:tcW w:w="3116" w:type="dxa"/>
          </w:tcPr>
          <w:p w14:paraId="1D22B080" w14:textId="6E33E1A5" w:rsidR="001B2D42" w:rsidRDefault="001B2D42" w:rsidP="00F604B3">
            <w:pPr>
              <w:spacing w:after="240"/>
              <w:ind w:right="187"/>
            </w:pPr>
            <w:r w:rsidRPr="006D296B">
              <w:rPr>
                <w:strike/>
                <w:color w:val="FF0000"/>
                <w:rPrChange w:id="63" w:author="Chaminda Wanasinghe" w:date="2019-10-05T20:10:00Z">
                  <w:rPr/>
                </w:rPrChange>
              </w:rPr>
              <w:lastRenderedPageBreak/>
              <w:t>BO AGENT &amp;</w:t>
            </w:r>
            <w:r w:rsidRPr="006D296B">
              <w:rPr>
                <w:color w:val="FF0000"/>
                <w:rPrChange w:id="64" w:author="Chaminda Wanasinghe" w:date="2019-10-05T20:10:00Z">
                  <w:rPr/>
                </w:rPrChange>
              </w:rPr>
              <w:t xml:space="preserve"> </w:t>
            </w:r>
            <w:r>
              <w:t>Verification Team</w:t>
            </w:r>
            <w:ins w:id="65" w:author="Chaminda Wanasinghe" w:date="2019-10-05T20:10:00Z">
              <w:r w:rsidR="006D296B">
                <w:t xml:space="preserve"> &amp; Data entry teams</w:t>
              </w:r>
            </w:ins>
          </w:p>
        </w:tc>
        <w:tc>
          <w:tcPr>
            <w:tcW w:w="6419" w:type="dxa"/>
          </w:tcPr>
          <w:p w14:paraId="56D9CDC7" w14:textId="77777777" w:rsidR="0092741B" w:rsidRPr="0092741B" w:rsidRDefault="0092741B" w:rsidP="001B2D42">
            <w:pPr>
              <w:pStyle w:val="List-Bullet"/>
              <w:numPr>
                <w:ilvl w:val="0"/>
                <w:numId w:val="0"/>
              </w:numPr>
              <w:spacing w:after="0"/>
              <w:rPr>
                <w:b/>
              </w:rPr>
            </w:pPr>
            <w:r w:rsidRPr="0092741B">
              <w:rPr>
                <w:b/>
              </w:rPr>
              <w:t>PORTAL</w:t>
            </w:r>
          </w:p>
          <w:p w14:paraId="7CB83CBB" w14:textId="77777777" w:rsidR="001B2D42" w:rsidRDefault="001B2D42" w:rsidP="001B2D42">
            <w:pPr>
              <w:pStyle w:val="List-Bullet"/>
              <w:numPr>
                <w:ilvl w:val="0"/>
                <w:numId w:val="0"/>
              </w:numPr>
              <w:spacing w:after="0"/>
            </w:pPr>
            <w:r>
              <w:t>Enable portal login fo</w:t>
            </w:r>
            <w:r w:rsidR="0097794E">
              <w:t xml:space="preserve">r the BO Agent and Data Entry </w:t>
            </w:r>
            <w:r>
              <w:t>Team.</w:t>
            </w:r>
          </w:p>
          <w:p w14:paraId="42FED249" w14:textId="58B88432" w:rsidR="0097794E" w:rsidRDefault="0097794E" w:rsidP="001B2D42">
            <w:pPr>
              <w:pStyle w:val="List-Bullet"/>
              <w:numPr>
                <w:ilvl w:val="0"/>
                <w:numId w:val="0"/>
              </w:numPr>
              <w:spacing w:after="0"/>
            </w:pPr>
            <w:r>
              <w:t>BO Agent will verify the</w:t>
            </w:r>
            <w:ins w:id="66" w:author="Chaminda Wanasinghe" w:date="2019-10-05T20:11:00Z">
              <w:r w:rsidR="006D296B">
                <w:t xml:space="preserve"> PEF &amp; </w:t>
              </w:r>
            </w:ins>
            <w:del w:id="67" w:author="Chaminda Wanasinghe" w:date="2019-10-05T20:11:00Z">
              <w:r w:rsidDel="006D296B">
                <w:delText xml:space="preserve"> </w:delText>
              </w:r>
            </w:del>
            <w:r>
              <w:t xml:space="preserve">POI submitted. The BO agent can reject the documents submitted. </w:t>
            </w:r>
          </w:p>
          <w:p w14:paraId="44D61A34" w14:textId="5745B729" w:rsidR="0097794E" w:rsidRDefault="0097794E" w:rsidP="001B2D42">
            <w:pPr>
              <w:pStyle w:val="List-Bullet"/>
              <w:numPr>
                <w:ilvl w:val="0"/>
                <w:numId w:val="0"/>
              </w:numPr>
              <w:spacing w:after="0"/>
            </w:pPr>
            <w:r>
              <w:t>If documents are rejected</w:t>
            </w:r>
            <w:r w:rsidR="00E56783">
              <w:t>,</w:t>
            </w:r>
            <w:r>
              <w:t xml:space="preserve"> the customer receives an SMS and is required to resubmit the documents again to </w:t>
            </w:r>
            <w:r w:rsidRPr="006D296B">
              <w:rPr>
                <w:color w:val="FF0000"/>
                <w:u w:val="single"/>
                <w:rPrChange w:id="68" w:author="Chaminda Wanasinghe" w:date="2019-10-05T20:11:00Z">
                  <w:rPr/>
                </w:rPrChange>
              </w:rPr>
              <w:t>the</w:t>
            </w:r>
            <w:r w:rsidRPr="006D296B">
              <w:rPr>
                <w:color w:val="FF0000"/>
                <w:rPrChange w:id="69" w:author="Chaminda Wanasinghe" w:date="2019-10-05T20:11:00Z">
                  <w:rPr/>
                </w:rPrChange>
              </w:rPr>
              <w:t xml:space="preserve"> </w:t>
            </w:r>
            <w:ins w:id="70" w:author="Chaminda Wanasinghe" w:date="2019-10-05T20:11:00Z">
              <w:r w:rsidR="006D296B">
                <w:t xml:space="preserve">any </w:t>
              </w:r>
            </w:ins>
            <w:r>
              <w:t>retailer.</w:t>
            </w:r>
          </w:p>
          <w:p w14:paraId="64B81501" w14:textId="116A3CFC" w:rsidR="001B2D42" w:rsidRDefault="006D296B" w:rsidP="001B2D42">
            <w:ins w:id="71" w:author="Chaminda Wanasinghe" w:date="2019-10-05T20:11:00Z">
              <w:r>
                <w:t xml:space="preserve">Verification and </w:t>
              </w:r>
            </w:ins>
            <w:r w:rsidR="0097794E">
              <w:t xml:space="preserve">Data Entry </w:t>
            </w:r>
            <w:r w:rsidR="001B2D42">
              <w:t xml:space="preserve">will login to data entry web </w:t>
            </w:r>
            <w:r w:rsidR="0097794E">
              <w:t>portal</w:t>
            </w:r>
            <w:r w:rsidR="001B2D42">
              <w:t xml:space="preserve"> and should be able to select the Zone</w:t>
            </w:r>
            <w:ins w:id="72" w:author="Chaminda Wanasinghe" w:date="2019-10-05T20:12:00Z">
              <w:r>
                <w:t xml:space="preserve">, submit date </w:t>
              </w:r>
            </w:ins>
            <w:del w:id="73" w:author="Chaminda Wanasinghe" w:date="2019-10-05T20:12:00Z">
              <w:r w:rsidR="001B2D42" w:rsidDel="006D296B">
                <w:delText xml:space="preserve"> </w:delText>
              </w:r>
            </w:del>
            <w:r w:rsidR="001B2D42">
              <w:t xml:space="preserve">and go to Data entry page to go through uploaded pending transactions and fill data entry form while reading NIC/PEF images. Once user complete pending transactions, data entry records can be exported to the user’s desktop </w:t>
            </w:r>
            <w:ins w:id="74" w:author="Chaminda Wanasinghe" w:date="2019-10-05T20:12:00Z">
              <w:r>
                <w:t xml:space="preserve">machines </w:t>
              </w:r>
            </w:ins>
            <w:r w:rsidR="001B2D42">
              <w:t>as an excel file. Data entry should support</w:t>
            </w:r>
          </w:p>
          <w:p w14:paraId="050AB895" w14:textId="77777777" w:rsidR="001B2D42" w:rsidRDefault="001B2D42" w:rsidP="001B2D42">
            <w:pPr>
              <w:pStyle w:val="ListParagraph"/>
              <w:numPr>
                <w:ilvl w:val="0"/>
                <w:numId w:val="6"/>
              </w:numPr>
              <w:spacing w:after="200" w:line="288" w:lineRule="auto"/>
            </w:pPr>
            <w:r>
              <w:t>Shortcuts</w:t>
            </w:r>
          </w:p>
          <w:p w14:paraId="0757F137" w14:textId="77777777" w:rsidR="001B2D42" w:rsidRDefault="001B2D42" w:rsidP="001B2D42">
            <w:pPr>
              <w:pStyle w:val="ListParagraph"/>
              <w:numPr>
                <w:ilvl w:val="0"/>
                <w:numId w:val="6"/>
              </w:numPr>
              <w:spacing w:after="200" w:line="288" w:lineRule="auto"/>
            </w:pPr>
            <w:r>
              <w:t>Zooming</w:t>
            </w:r>
          </w:p>
          <w:p w14:paraId="53CD9097" w14:textId="77777777" w:rsidR="001B2D42" w:rsidRDefault="001B2D42" w:rsidP="001B2D42">
            <w:pPr>
              <w:pStyle w:val="ListParagraph"/>
              <w:numPr>
                <w:ilvl w:val="0"/>
                <w:numId w:val="6"/>
              </w:numPr>
              <w:spacing w:after="200" w:line="288" w:lineRule="auto"/>
            </w:pPr>
            <w:r>
              <w:t xml:space="preserve">Rotating </w:t>
            </w:r>
          </w:p>
          <w:p w14:paraId="1030C0E2" w14:textId="77777777" w:rsidR="001B2D42" w:rsidRDefault="001B2D42" w:rsidP="001B2D42">
            <w:pPr>
              <w:pStyle w:val="ListParagraph"/>
              <w:numPr>
                <w:ilvl w:val="0"/>
                <w:numId w:val="6"/>
              </w:numPr>
              <w:spacing w:after="200" w:line="288" w:lineRule="auto"/>
            </w:pPr>
            <w:r>
              <w:t xml:space="preserve">Toggle images (NIC) or give a good view </w:t>
            </w:r>
          </w:p>
          <w:p w14:paraId="39645147" w14:textId="77777777" w:rsidR="001B2D42" w:rsidRDefault="001B2D42" w:rsidP="001B2D42">
            <w:pPr>
              <w:pStyle w:val="ListParagraph"/>
              <w:numPr>
                <w:ilvl w:val="0"/>
                <w:numId w:val="6"/>
              </w:numPr>
              <w:spacing w:after="200" w:line="288" w:lineRule="auto"/>
            </w:pPr>
            <w:r>
              <w:t xml:space="preserve">Export data entry records as excel </w:t>
            </w:r>
          </w:p>
          <w:p w14:paraId="588EECF4" w14:textId="77777777" w:rsidR="001B2D42" w:rsidRDefault="001B2D42" w:rsidP="001B2D42">
            <w:pPr>
              <w:pStyle w:val="ListParagraph"/>
              <w:numPr>
                <w:ilvl w:val="0"/>
                <w:numId w:val="6"/>
              </w:numPr>
              <w:spacing w:after="200" w:line="288" w:lineRule="auto"/>
            </w:pPr>
            <w:r>
              <w:t xml:space="preserve">Export images (in an emergency Airtel should be able to view any submitted image, irrelevant to any stage, should be able to download to local PC, with role based rights). </w:t>
            </w:r>
          </w:p>
          <w:p w14:paraId="7E253683" w14:textId="77777777" w:rsidR="001B2D42" w:rsidRDefault="001B2D42" w:rsidP="001B2D42">
            <w:pPr>
              <w:pStyle w:val="ListParagraph"/>
              <w:numPr>
                <w:ilvl w:val="0"/>
                <w:numId w:val="6"/>
              </w:numPr>
              <w:spacing w:after="200" w:line="288" w:lineRule="auto"/>
            </w:pPr>
            <w:r>
              <w:t>Need to purge images after a period of 180 days of successfully transferred to OMNI</w:t>
            </w:r>
          </w:p>
          <w:p w14:paraId="74A932AD" w14:textId="77777777" w:rsidR="001B2D42" w:rsidRDefault="001B2D42" w:rsidP="0097794E">
            <w:pPr>
              <w:pStyle w:val="ListParagraph"/>
              <w:numPr>
                <w:ilvl w:val="0"/>
                <w:numId w:val="6"/>
              </w:numPr>
              <w:spacing w:after="200" w:line="288" w:lineRule="auto"/>
            </w:pPr>
            <w:r w:rsidRPr="00FB5456">
              <w:t xml:space="preserve">Data entry records are stored in database </w:t>
            </w:r>
            <w:r>
              <w:t>and should be able to view in an</w:t>
            </w:r>
            <w:r w:rsidRPr="00FB5456">
              <w:t xml:space="preserve"> interface</w:t>
            </w:r>
            <w:r>
              <w:t xml:space="preserve"> and should be able to down load via excel / CSV format with FTA date or submit date</w:t>
            </w:r>
            <w:r w:rsidRPr="00FB5456">
              <w:t>.</w:t>
            </w:r>
          </w:p>
        </w:tc>
      </w:tr>
      <w:tr w:rsidR="001B2D42" w14:paraId="01D5D737" w14:textId="77777777" w:rsidTr="00AA4E5F">
        <w:tc>
          <w:tcPr>
            <w:tcW w:w="3116" w:type="dxa"/>
          </w:tcPr>
          <w:p w14:paraId="10231F79" w14:textId="77777777" w:rsidR="001B2D42" w:rsidRDefault="001B2D42" w:rsidP="00F604B3">
            <w:pPr>
              <w:spacing w:after="240"/>
              <w:ind w:right="187"/>
            </w:pPr>
            <w:r>
              <w:t xml:space="preserve">Reports </w:t>
            </w:r>
          </w:p>
        </w:tc>
        <w:tc>
          <w:tcPr>
            <w:tcW w:w="6419" w:type="dxa"/>
          </w:tcPr>
          <w:p w14:paraId="2E7B1EF4" w14:textId="7C0BBD5F" w:rsidR="001B2D42" w:rsidRDefault="006E1041" w:rsidP="001B2D42">
            <w:pPr>
              <w:pStyle w:val="List-Bullet"/>
              <w:numPr>
                <w:ilvl w:val="0"/>
                <w:numId w:val="0"/>
              </w:numPr>
              <w:spacing w:after="0"/>
            </w:pPr>
            <w:r>
              <w:t>Business</w:t>
            </w:r>
            <w:r w:rsidRPr="004759F0">
              <w:t xml:space="preserve"> reports </w:t>
            </w:r>
            <w:r>
              <w:t xml:space="preserve">(mobile + </w:t>
            </w:r>
            <w:ins w:id="75" w:author="Chaminda Wanasinghe" w:date="2019-10-05T20:13:00Z">
              <w:r w:rsidR="006D296B">
                <w:t xml:space="preserve">web </w:t>
              </w:r>
            </w:ins>
            <w:r>
              <w:t xml:space="preserve">Portal) in total </w:t>
            </w:r>
            <w:r w:rsidRPr="004759F0">
              <w:t xml:space="preserve">which are relevant to Prepaid </w:t>
            </w:r>
            <w:r>
              <w:t xml:space="preserve">New Activation Documentations, Below are the reports in scope </w:t>
            </w:r>
          </w:p>
          <w:p w14:paraId="445F40BF" w14:textId="77777777" w:rsidR="006E1041" w:rsidRDefault="006E1041" w:rsidP="006E1041">
            <w:pPr>
              <w:pStyle w:val="List-Bullet"/>
              <w:numPr>
                <w:ilvl w:val="0"/>
                <w:numId w:val="3"/>
              </w:numPr>
              <w:spacing w:after="0"/>
            </w:pPr>
            <w:r w:rsidRPr="006E1041">
              <w:t>Distributor calling a report of last uploaded data</w:t>
            </w:r>
          </w:p>
          <w:p w14:paraId="1543AB84" w14:textId="77777777" w:rsidR="006E1041" w:rsidRDefault="006E1041" w:rsidP="006E1041">
            <w:pPr>
              <w:pStyle w:val="List-Bullet"/>
              <w:numPr>
                <w:ilvl w:val="0"/>
                <w:numId w:val="3"/>
              </w:numPr>
              <w:spacing w:after="0"/>
            </w:pPr>
            <w:r w:rsidRPr="006E1041">
              <w:t>reject report / distributor or Back office for all island</w:t>
            </w:r>
          </w:p>
          <w:p w14:paraId="6017AF68" w14:textId="77777777" w:rsidR="006E1041" w:rsidRDefault="006E1041" w:rsidP="006E1041">
            <w:pPr>
              <w:pStyle w:val="List-Bullet"/>
              <w:numPr>
                <w:ilvl w:val="0"/>
                <w:numId w:val="3"/>
              </w:numPr>
              <w:spacing w:after="0"/>
            </w:pPr>
            <w:r w:rsidRPr="006E1041">
              <w:t>Detail report for distributor and back office for all island</w:t>
            </w:r>
          </w:p>
          <w:p w14:paraId="07B11B6D" w14:textId="77777777" w:rsidR="006E1041" w:rsidRDefault="006E1041" w:rsidP="006E1041">
            <w:pPr>
              <w:pStyle w:val="List-Bullet"/>
              <w:numPr>
                <w:ilvl w:val="0"/>
                <w:numId w:val="3"/>
              </w:numPr>
              <w:spacing w:after="0"/>
            </w:pPr>
            <w:r w:rsidRPr="006E1041">
              <w:t>Summary report for distributor or back office for all island</w:t>
            </w:r>
          </w:p>
          <w:p w14:paraId="3075D4A1" w14:textId="77777777" w:rsidR="006E1041" w:rsidRDefault="006E1041" w:rsidP="006E1041">
            <w:pPr>
              <w:pStyle w:val="List-Bullet"/>
              <w:numPr>
                <w:ilvl w:val="0"/>
                <w:numId w:val="3"/>
              </w:numPr>
              <w:spacing w:after="0"/>
            </w:pPr>
            <w:r w:rsidRPr="006E1041">
              <w:t>Back office reception report by FTA date / by Submit date</w:t>
            </w:r>
          </w:p>
          <w:p w14:paraId="336AE886" w14:textId="77777777" w:rsidR="006E1041" w:rsidRDefault="006E1041" w:rsidP="006E1041">
            <w:pPr>
              <w:pStyle w:val="List-Bullet"/>
              <w:numPr>
                <w:ilvl w:val="0"/>
                <w:numId w:val="3"/>
              </w:numPr>
              <w:spacing w:after="0"/>
            </w:pPr>
            <w:r w:rsidRPr="006E1041">
              <w:t>Agent status by FTA date and By Submit Date and By Verify date and By Data entry date</w:t>
            </w:r>
          </w:p>
          <w:p w14:paraId="276733D3" w14:textId="77777777" w:rsidR="006E1041" w:rsidRPr="00672942" w:rsidRDefault="006E1041" w:rsidP="006E1041">
            <w:pPr>
              <w:pStyle w:val="List-Bullet"/>
              <w:numPr>
                <w:ilvl w:val="0"/>
                <w:numId w:val="3"/>
              </w:numPr>
              <w:spacing w:after="0"/>
              <w:rPr>
                <w:color w:val="FF0000"/>
                <w:rPrChange w:id="76" w:author="Chaminda Wanasinghe" w:date="2019-10-05T20:13:00Z">
                  <w:rPr/>
                </w:rPrChange>
              </w:rPr>
            </w:pPr>
            <w:r w:rsidRPr="00672942">
              <w:rPr>
                <w:color w:val="FF0000"/>
                <w:rPrChange w:id="77" w:author="Chaminda Wanasinghe" w:date="2019-10-05T20:13:00Z">
                  <w:rPr/>
                </w:rPrChange>
              </w:rPr>
              <w:t xml:space="preserve">Agent audit report A~AS =ipACS format columns and AT~AZ=agent audit </w:t>
            </w:r>
            <w:commentRangeStart w:id="78"/>
            <w:r w:rsidRPr="00672942">
              <w:rPr>
                <w:color w:val="FF0000"/>
                <w:rPrChange w:id="79" w:author="Chaminda Wanasinghe" w:date="2019-10-05T20:13:00Z">
                  <w:rPr/>
                </w:rPrChange>
              </w:rPr>
              <w:t>details</w:t>
            </w:r>
            <w:commentRangeEnd w:id="78"/>
            <w:r w:rsidR="00672942">
              <w:rPr>
                <w:rStyle w:val="CommentReference"/>
              </w:rPr>
              <w:commentReference w:id="78"/>
            </w:r>
          </w:p>
          <w:p w14:paraId="3D3BE2A5" w14:textId="77777777" w:rsidR="006E1041" w:rsidRDefault="006E1041" w:rsidP="006E1041">
            <w:pPr>
              <w:pStyle w:val="List-Bullet"/>
              <w:numPr>
                <w:ilvl w:val="0"/>
                <w:numId w:val="3"/>
              </w:numPr>
              <w:spacing w:after="0"/>
            </w:pPr>
            <w:r w:rsidRPr="006E1041">
              <w:t>Agent Wise Performance LOG</w:t>
            </w:r>
          </w:p>
          <w:p w14:paraId="3D72A83C" w14:textId="77777777" w:rsidR="006E1041" w:rsidRDefault="006E1041" w:rsidP="006E1041">
            <w:pPr>
              <w:pStyle w:val="List-Bullet"/>
              <w:numPr>
                <w:ilvl w:val="0"/>
                <w:numId w:val="3"/>
              </w:numPr>
              <w:spacing w:after="0"/>
            </w:pPr>
            <w:r w:rsidRPr="006E1041">
              <w:t>iPACS ready report for uploading format</w:t>
            </w:r>
          </w:p>
          <w:p w14:paraId="72ACECE5" w14:textId="77777777" w:rsidR="006E1041" w:rsidRDefault="006E1041" w:rsidP="006E1041">
            <w:pPr>
              <w:pStyle w:val="List-Bullet"/>
              <w:numPr>
                <w:ilvl w:val="0"/>
                <w:numId w:val="3"/>
              </w:numPr>
              <w:spacing w:after="0"/>
            </w:pPr>
            <w:r w:rsidRPr="006E1041">
              <w:t>Document verification search</w:t>
            </w:r>
          </w:p>
          <w:p w14:paraId="6F090AFE" w14:textId="77777777" w:rsidR="006E1041" w:rsidRDefault="006E1041" w:rsidP="006E1041">
            <w:pPr>
              <w:pStyle w:val="List-Bullet"/>
              <w:numPr>
                <w:ilvl w:val="0"/>
                <w:numId w:val="3"/>
              </w:numPr>
              <w:spacing w:after="0"/>
            </w:pPr>
            <w:r w:rsidRPr="006E1041">
              <w:lastRenderedPageBreak/>
              <w:t>Document data entry search</w:t>
            </w:r>
          </w:p>
          <w:p w14:paraId="48F7B194" w14:textId="77777777" w:rsidR="006E1041" w:rsidRDefault="006E1041" w:rsidP="006E1041">
            <w:pPr>
              <w:pStyle w:val="List-Bullet"/>
              <w:numPr>
                <w:ilvl w:val="0"/>
                <w:numId w:val="3"/>
              </w:numPr>
              <w:spacing w:after="0"/>
            </w:pPr>
            <w:r w:rsidRPr="006E1041">
              <w:t>None compliance report</w:t>
            </w:r>
          </w:p>
          <w:p w14:paraId="6164459E" w14:textId="77777777" w:rsidR="006E1041" w:rsidRDefault="006E1041" w:rsidP="006E1041">
            <w:pPr>
              <w:pStyle w:val="List-Bullet"/>
              <w:numPr>
                <w:ilvl w:val="0"/>
                <w:numId w:val="3"/>
              </w:numPr>
              <w:spacing w:after="0"/>
            </w:pPr>
            <w:r w:rsidRPr="006E1041">
              <w:t>OMNI transfer report</w:t>
            </w:r>
          </w:p>
          <w:p w14:paraId="5ECFA9D8" w14:textId="77777777" w:rsidR="006E1041" w:rsidRDefault="006E1041" w:rsidP="006E1041">
            <w:pPr>
              <w:pStyle w:val="List-Bullet"/>
              <w:numPr>
                <w:ilvl w:val="0"/>
                <w:numId w:val="3"/>
              </w:numPr>
              <w:spacing w:after="0"/>
            </w:pPr>
            <w:r w:rsidRPr="006E1041">
              <w:t>Zone wise reports</w:t>
            </w:r>
          </w:p>
          <w:p w14:paraId="5FB3AF70" w14:textId="77777777" w:rsidR="006E1041" w:rsidRDefault="006E1041" w:rsidP="006E1041">
            <w:pPr>
              <w:pStyle w:val="List-Bullet"/>
              <w:numPr>
                <w:ilvl w:val="0"/>
                <w:numId w:val="3"/>
              </w:numPr>
              <w:spacing w:after="0"/>
            </w:pPr>
            <w:r w:rsidRPr="006E1041">
              <w:t>Non Compliance report with All FTA details</w:t>
            </w:r>
          </w:p>
          <w:p w14:paraId="0B5E5214" w14:textId="77777777" w:rsidR="006E1041" w:rsidRDefault="006E1041" w:rsidP="006E1041">
            <w:pPr>
              <w:pStyle w:val="List-Bullet"/>
              <w:numPr>
                <w:ilvl w:val="0"/>
                <w:numId w:val="3"/>
              </w:numPr>
              <w:spacing w:after="0"/>
            </w:pPr>
            <w:r w:rsidRPr="006E1041">
              <w:t>None Compliance customer status report</w:t>
            </w:r>
          </w:p>
          <w:p w14:paraId="3C7F7C71" w14:textId="77777777" w:rsidR="007217D5" w:rsidRPr="009105AB" w:rsidRDefault="007217D5" w:rsidP="006E1041">
            <w:pPr>
              <w:pStyle w:val="List-Bullet"/>
              <w:numPr>
                <w:ilvl w:val="0"/>
                <w:numId w:val="3"/>
              </w:numPr>
              <w:spacing w:after="0"/>
            </w:pPr>
            <w:r>
              <w:t>Data in the report to be available as per the current date but not D-1 Day.</w:t>
            </w:r>
          </w:p>
        </w:tc>
      </w:tr>
      <w:tr w:rsidR="0038450D" w14:paraId="192AE7E7" w14:textId="77777777" w:rsidTr="00AA4E5F">
        <w:tc>
          <w:tcPr>
            <w:tcW w:w="3116" w:type="dxa"/>
          </w:tcPr>
          <w:p w14:paraId="03AE1C7F" w14:textId="77777777" w:rsidR="0038450D" w:rsidRDefault="0038450D" w:rsidP="00F604B3">
            <w:pPr>
              <w:spacing w:after="240"/>
              <w:ind w:right="187"/>
            </w:pPr>
            <w:r>
              <w:lastRenderedPageBreak/>
              <w:t xml:space="preserve">Retailer App Updates </w:t>
            </w:r>
          </w:p>
        </w:tc>
        <w:tc>
          <w:tcPr>
            <w:tcW w:w="6419" w:type="dxa"/>
          </w:tcPr>
          <w:p w14:paraId="4987DA81" w14:textId="77777777" w:rsidR="0038450D" w:rsidRDefault="0038450D" w:rsidP="001B2D42">
            <w:pPr>
              <w:pStyle w:val="List-Bullet"/>
              <w:numPr>
                <w:ilvl w:val="0"/>
                <w:numId w:val="0"/>
              </w:numPr>
              <w:spacing w:after="0"/>
            </w:pPr>
            <w:r>
              <w:t>S</w:t>
            </w:r>
            <w:r w:rsidRPr="009466AE">
              <w:t>end daily SMS</w:t>
            </w:r>
            <w:r>
              <w:t>/email</w:t>
            </w:r>
            <w:r w:rsidRPr="009466AE">
              <w:t xml:space="preserve"> </w:t>
            </w:r>
            <w:r>
              <w:t>on</w:t>
            </w:r>
            <w:r w:rsidRPr="009466AE">
              <w:t xml:space="preserve"> App notification</w:t>
            </w:r>
            <w:r>
              <w:t>s</w:t>
            </w:r>
            <w:r w:rsidRPr="009466AE">
              <w:t xml:space="preserve"> to Territory Managers mentioning the cumulated Activation</w:t>
            </w:r>
            <w:r>
              <w:t>s</w:t>
            </w:r>
            <w:r w:rsidRPr="009466AE">
              <w:t xml:space="preserve">, </w:t>
            </w:r>
            <w:r>
              <w:t xml:space="preserve">Document </w:t>
            </w:r>
            <w:r w:rsidRPr="009466AE">
              <w:t>Submission</w:t>
            </w:r>
            <w:r>
              <w:t>s</w:t>
            </w:r>
            <w:r w:rsidRPr="009466AE">
              <w:t xml:space="preserve">, </w:t>
            </w:r>
            <w:r>
              <w:t xml:space="preserve">Document </w:t>
            </w:r>
            <w:r w:rsidRPr="009466AE">
              <w:t>rejects and pending counts based on their distributor</w:t>
            </w:r>
            <w:r>
              <w:t>s</w:t>
            </w:r>
            <w:r w:rsidRPr="009466AE">
              <w:t xml:space="preserve"> separately</w:t>
            </w:r>
          </w:p>
          <w:p w14:paraId="7BD65154" w14:textId="77777777" w:rsidR="0038450D" w:rsidRDefault="0038450D" w:rsidP="0038450D">
            <w:pPr>
              <w:pStyle w:val="List-Bullet"/>
              <w:numPr>
                <w:ilvl w:val="0"/>
                <w:numId w:val="0"/>
              </w:numPr>
              <w:spacing w:after="0"/>
            </w:pPr>
            <w:r>
              <w:t>S</w:t>
            </w:r>
            <w:r w:rsidRPr="009466AE">
              <w:t>end daily SMS and App notification to Distributors mentioning the cumulated Activation</w:t>
            </w:r>
            <w:r>
              <w:t>s</w:t>
            </w:r>
            <w:r w:rsidRPr="009466AE">
              <w:t xml:space="preserve">, </w:t>
            </w:r>
            <w:r>
              <w:t xml:space="preserve">Document </w:t>
            </w:r>
            <w:r w:rsidRPr="009466AE">
              <w:t>Submission</w:t>
            </w:r>
            <w:r>
              <w:t>s</w:t>
            </w:r>
            <w:r w:rsidRPr="009466AE">
              <w:t>, rejects and pending counts based on their FSE separately</w:t>
            </w:r>
            <w:r>
              <w:t>.</w:t>
            </w:r>
            <w:r w:rsidRPr="00CA0881">
              <w:t xml:space="preserve"> </w:t>
            </w:r>
          </w:p>
          <w:p w14:paraId="67FB098F" w14:textId="77777777" w:rsidR="0038450D" w:rsidRDefault="0038450D" w:rsidP="0038450D">
            <w:pPr>
              <w:pStyle w:val="List-Bullet"/>
              <w:numPr>
                <w:ilvl w:val="0"/>
                <w:numId w:val="0"/>
              </w:numPr>
              <w:spacing w:after="0"/>
            </w:pPr>
            <w:r>
              <w:t>SMS for each ZBM will be sent daily EOD about cumulative FTA, Submission, Rejection/Acceptance and pending report for the date. This SMS schedule need to be configured in back-end. This should be Zone level &amp; Distributor code level</w:t>
            </w:r>
          </w:p>
          <w:p w14:paraId="24AAB181" w14:textId="77777777" w:rsidR="00886C53" w:rsidRDefault="00886C53" w:rsidP="0038450D">
            <w:pPr>
              <w:pStyle w:val="List-Bullet"/>
              <w:numPr>
                <w:ilvl w:val="0"/>
                <w:numId w:val="0"/>
              </w:numPr>
              <w:spacing w:after="0"/>
            </w:pPr>
          </w:p>
          <w:p w14:paraId="436873AF" w14:textId="77777777" w:rsidR="00886C53" w:rsidRDefault="00886C53" w:rsidP="0038450D">
            <w:pPr>
              <w:pStyle w:val="List-Bullet"/>
              <w:numPr>
                <w:ilvl w:val="0"/>
                <w:numId w:val="0"/>
              </w:numPr>
              <w:spacing w:after="0"/>
            </w:pPr>
            <w:r>
              <w:t>The Email and SMS triggered will be done through the Crone jobs</w:t>
            </w:r>
            <w:r w:rsidR="00AE5965">
              <w:t xml:space="preserve"> in </w:t>
            </w:r>
            <w:r w:rsidR="007B3C0B">
              <w:t>the backend</w:t>
            </w:r>
            <w:r w:rsidR="00AE5965">
              <w:t>.</w:t>
            </w:r>
          </w:p>
        </w:tc>
      </w:tr>
      <w:tr w:rsidR="0038450D" w14:paraId="069B4342" w14:textId="77777777" w:rsidTr="00AA4E5F">
        <w:tc>
          <w:tcPr>
            <w:tcW w:w="3116" w:type="dxa"/>
          </w:tcPr>
          <w:p w14:paraId="1E0F4EE7" w14:textId="77777777" w:rsidR="0038450D" w:rsidRDefault="0038450D" w:rsidP="00F604B3">
            <w:pPr>
              <w:spacing w:after="240"/>
              <w:ind w:right="187"/>
            </w:pPr>
            <w:r>
              <w:t>Retailer Creation</w:t>
            </w:r>
          </w:p>
        </w:tc>
        <w:tc>
          <w:tcPr>
            <w:tcW w:w="6419" w:type="dxa"/>
          </w:tcPr>
          <w:p w14:paraId="4C52C06B" w14:textId="77777777" w:rsidR="00785B03" w:rsidRPr="00785B03" w:rsidRDefault="00785B03" w:rsidP="001B2D42">
            <w:pPr>
              <w:pStyle w:val="List-Bullet"/>
              <w:numPr>
                <w:ilvl w:val="0"/>
                <w:numId w:val="0"/>
              </w:numPr>
              <w:spacing w:after="0"/>
              <w:rPr>
                <w:b/>
              </w:rPr>
            </w:pPr>
            <w:r w:rsidRPr="00785B03">
              <w:rPr>
                <w:b/>
              </w:rPr>
              <w:t>PORTAL</w:t>
            </w:r>
          </w:p>
          <w:p w14:paraId="1DACB42C" w14:textId="77777777" w:rsidR="0038450D" w:rsidRDefault="0038450D" w:rsidP="001B2D42">
            <w:pPr>
              <w:pStyle w:val="List-Bullet"/>
              <w:numPr>
                <w:ilvl w:val="0"/>
                <w:numId w:val="0"/>
              </w:numPr>
              <w:spacing w:after="0"/>
            </w:pPr>
            <w:r>
              <w:t>New Retailer to be created in the Portal.</w:t>
            </w:r>
          </w:p>
          <w:p w14:paraId="0588B3A9" w14:textId="77777777" w:rsidR="0003329C" w:rsidRDefault="0003329C" w:rsidP="001B2D42">
            <w:pPr>
              <w:pStyle w:val="List-Bullet"/>
              <w:numPr>
                <w:ilvl w:val="0"/>
                <w:numId w:val="0"/>
              </w:numPr>
              <w:spacing w:after="0"/>
            </w:pPr>
            <w:r>
              <w:t>Every time to create a Retailer in the portal, a template will be used. User to download the template, fill in the d</w:t>
            </w:r>
            <w:r w:rsidR="00CF5FA3">
              <w:t>etails and then do an upload through the portal.</w:t>
            </w:r>
          </w:p>
          <w:p w14:paraId="68610C4B" w14:textId="77777777" w:rsidR="00CF5FA3" w:rsidRDefault="00CF5FA3" w:rsidP="001B2D42">
            <w:pPr>
              <w:pStyle w:val="List-Bullet"/>
              <w:numPr>
                <w:ilvl w:val="0"/>
                <w:numId w:val="0"/>
              </w:numPr>
              <w:spacing w:after="0"/>
            </w:pPr>
            <w:r>
              <w:t>The Column Header of the excel will contain</w:t>
            </w:r>
            <w:r w:rsidR="00F21A8F">
              <w:t xml:space="preserve"> the following field names</w:t>
            </w:r>
          </w:p>
          <w:p w14:paraId="6E219866" w14:textId="77777777" w:rsidR="00F21A8F" w:rsidRDefault="00F21A8F" w:rsidP="001B2D42">
            <w:pPr>
              <w:pStyle w:val="List-Bullet"/>
              <w:numPr>
                <w:ilvl w:val="0"/>
                <w:numId w:val="0"/>
              </w:numPr>
              <w:spacing w:after="0"/>
            </w:pPr>
            <w:r>
              <w:t>Zone</w:t>
            </w:r>
          </w:p>
          <w:p w14:paraId="19E06443" w14:textId="77777777" w:rsidR="00F21A8F" w:rsidRDefault="00F21A8F" w:rsidP="00005758">
            <w:pPr>
              <w:pStyle w:val="List-Bullet"/>
              <w:numPr>
                <w:ilvl w:val="0"/>
                <w:numId w:val="8"/>
              </w:numPr>
              <w:spacing w:after="0"/>
            </w:pPr>
            <w:r w:rsidRPr="00F21A8F">
              <w:t>TERRITORY</w:t>
            </w:r>
          </w:p>
          <w:p w14:paraId="507324B2" w14:textId="77777777" w:rsidR="00F21A8F" w:rsidRDefault="00F21A8F" w:rsidP="00005758">
            <w:pPr>
              <w:pStyle w:val="List-Bullet"/>
              <w:numPr>
                <w:ilvl w:val="0"/>
                <w:numId w:val="8"/>
              </w:numPr>
              <w:spacing w:after="0"/>
            </w:pPr>
            <w:r w:rsidRPr="00F21A8F">
              <w:t>ZBM_AIRTEL_ID</w:t>
            </w:r>
          </w:p>
          <w:p w14:paraId="6C53B001" w14:textId="77777777" w:rsidR="00F21A8F" w:rsidRDefault="00F21A8F" w:rsidP="00005758">
            <w:pPr>
              <w:pStyle w:val="List-Bullet"/>
              <w:numPr>
                <w:ilvl w:val="0"/>
                <w:numId w:val="8"/>
              </w:numPr>
              <w:spacing w:after="0"/>
            </w:pPr>
            <w:r w:rsidRPr="00F21A8F">
              <w:t>ZBM_NAME</w:t>
            </w:r>
          </w:p>
          <w:p w14:paraId="6194136B" w14:textId="77777777" w:rsidR="00F21A8F" w:rsidRDefault="00F21A8F" w:rsidP="00005758">
            <w:pPr>
              <w:pStyle w:val="List-Bullet"/>
              <w:numPr>
                <w:ilvl w:val="0"/>
                <w:numId w:val="8"/>
              </w:numPr>
              <w:spacing w:after="0"/>
            </w:pPr>
            <w:r w:rsidRPr="00F21A8F">
              <w:t>ZBM_CONTACT_NUMBER</w:t>
            </w:r>
          </w:p>
          <w:p w14:paraId="08B9CFDC" w14:textId="77777777" w:rsidR="00F21A8F" w:rsidRDefault="00F21A8F" w:rsidP="00005758">
            <w:pPr>
              <w:pStyle w:val="List-Bullet"/>
              <w:numPr>
                <w:ilvl w:val="0"/>
                <w:numId w:val="8"/>
              </w:numPr>
              <w:spacing w:after="0"/>
            </w:pPr>
            <w:r w:rsidRPr="00F21A8F">
              <w:t>TM_AIRTEL_ID</w:t>
            </w:r>
          </w:p>
          <w:p w14:paraId="5B67D22F" w14:textId="77777777" w:rsidR="00F21A8F" w:rsidRDefault="00F21A8F" w:rsidP="00005758">
            <w:pPr>
              <w:pStyle w:val="List-Bullet"/>
              <w:numPr>
                <w:ilvl w:val="0"/>
                <w:numId w:val="8"/>
              </w:numPr>
              <w:spacing w:after="0"/>
            </w:pPr>
            <w:r w:rsidRPr="00F21A8F">
              <w:t>TM_NAME</w:t>
            </w:r>
          </w:p>
          <w:p w14:paraId="38F735CF" w14:textId="77777777" w:rsidR="00F21A8F" w:rsidRDefault="00F21A8F" w:rsidP="00005758">
            <w:pPr>
              <w:pStyle w:val="List-Bullet"/>
              <w:numPr>
                <w:ilvl w:val="0"/>
                <w:numId w:val="8"/>
              </w:numPr>
              <w:spacing w:after="0"/>
            </w:pPr>
            <w:r w:rsidRPr="00F21A8F">
              <w:t>TM_CONTACT_NUMBER</w:t>
            </w:r>
          </w:p>
          <w:p w14:paraId="7ED80CC7" w14:textId="77777777" w:rsidR="00F21A8F" w:rsidRDefault="00F21A8F" w:rsidP="00005758">
            <w:pPr>
              <w:pStyle w:val="List-Bullet"/>
              <w:numPr>
                <w:ilvl w:val="0"/>
                <w:numId w:val="8"/>
              </w:numPr>
              <w:spacing w:after="0"/>
            </w:pPr>
            <w:r w:rsidRPr="00F21A8F">
              <w:t>DISTRIBUTOR_AIRTEL_ID</w:t>
            </w:r>
          </w:p>
          <w:p w14:paraId="416F328B" w14:textId="77777777" w:rsidR="00F21A8F" w:rsidRDefault="00F21A8F" w:rsidP="00005758">
            <w:pPr>
              <w:pStyle w:val="List-Bullet"/>
              <w:numPr>
                <w:ilvl w:val="0"/>
                <w:numId w:val="8"/>
              </w:numPr>
              <w:spacing w:after="0"/>
            </w:pPr>
            <w:r w:rsidRPr="00F21A8F">
              <w:t>DISTRIBUTOR_NAME</w:t>
            </w:r>
          </w:p>
          <w:p w14:paraId="61F2C8E6" w14:textId="77777777" w:rsidR="00F21A8F" w:rsidRDefault="00F21A8F" w:rsidP="00005758">
            <w:pPr>
              <w:pStyle w:val="List-Bullet"/>
              <w:numPr>
                <w:ilvl w:val="0"/>
                <w:numId w:val="8"/>
              </w:numPr>
              <w:spacing w:after="0"/>
            </w:pPr>
            <w:r w:rsidRPr="00F21A8F">
              <w:t>DISTRIBUTOR_VL_NUMBER</w:t>
            </w:r>
          </w:p>
          <w:p w14:paraId="3A12078E" w14:textId="77777777" w:rsidR="00F21A8F" w:rsidRDefault="00F21A8F" w:rsidP="00005758">
            <w:pPr>
              <w:pStyle w:val="List-Bullet"/>
              <w:numPr>
                <w:ilvl w:val="0"/>
                <w:numId w:val="8"/>
              </w:numPr>
              <w:spacing w:after="0"/>
            </w:pPr>
            <w:r w:rsidRPr="00F21A8F">
              <w:t>FSE_AIRTEL_ID</w:t>
            </w:r>
          </w:p>
          <w:p w14:paraId="60B8B0EB" w14:textId="77777777" w:rsidR="00F21A8F" w:rsidRDefault="00F21A8F" w:rsidP="00005758">
            <w:pPr>
              <w:pStyle w:val="List-Bullet"/>
              <w:numPr>
                <w:ilvl w:val="0"/>
                <w:numId w:val="8"/>
              </w:numPr>
              <w:spacing w:after="0"/>
            </w:pPr>
            <w:r w:rsidRPr="00F21A8F">
              <w:t>FSE_NAME</w:t>
            </w:r>
          </w:p>
          <w:p w14:paraId="28681B83" w14:textId="77777777" w:rsidR="00F21A8F" w:rsidRDefault="00F21A8F" w:rsidP="00005758">
            <w:pPr>
              <w:pStyle w:val="List-Bullet"/>
              <w:numPr>
                <w:ilvl w:val="0"/>
                <w:numId w:val="8"/>
              </w:numPr>
              <w:spacing w:after="0"/>
            </w:pPr>
            <w:r w:rsidRPr="00F21A8F">
              <w:t>FSE_VL_NUMBER</w:t>
            </w:r>
          </w:p>
          <w:p w14:paraId="3CF438E5" w14:textId="77777777" w:rsidR="00F21A8F" w:rsidRDefault="00F21A8F" w:rsidP="00005758">
            <w:pPr>
              <w:pStyle w:val="List-Bullet"/>
              <w:numPr>
                <w:ilvl w:val="0"/>
                <w:numId w:val="8"/>
              </w:numPr>
              <w:spacing w:after="0"/>
            </w:pPr>
            <w:r w:rsidRPr="00F21A8F">
              <w:t>OUTLET ID</w:t>
            </w:r>
          </w:p>
          <w:p w14:paraId="00378DE6" w14:textId="77777777" w:rsidR="00F21A8F" w:rsidRDefault="00F21A8F" w:rsidP="00005758">
            <w:pPr>
              <w:pStyle w:val="List-Bullet"/>
              <w:numPr>
                <w:ilvl w:val="0"/>
                <w:numId w:val="8"/>
              </w:numPr>
              <w:spacing w:after="0"/>
            </w:pPr>
            <w:r w:rsidRPr="00F21A8F">
              <w:t>OUTLET AIRTEL ID</w:t>
            </w:r>
          </w:p>
          <w:p w14:paraId="6E4B68D3" w14:textId="77777777" w:rsidR="00F21A8F" w:rsidRDefault="00F21A8F" w:rsidP="00005758">
            <w:pPr>
              <w:pStyle w:val="List-Bullet"/>
              <w:numPr>
                <w:ilvl w:val="0"/>
                <w:numId w:val="8"/>
              </w:numPr>
              <w:spacing w:after="0"/>
            </w:pPr>
            <w:r w:rsidRPr="00F21A8F">
              <w:t>OUTLET NAME</w:t>
            </w:r>
          </w:p>
          <w:p w14:paraId="5E01504D" w14:textId="77777777" w:rsidR="00F21A8F" w:rsidRDefault="00F21A8F" w:rsidP="00005758">
            <w:pPr>
              <w:pStyle w:val="List-Bullet"/>
              <w:numPr>
                <w:ilvl w:val="0"/>
                <w:numId w:val="8"/>
              </w:numPr>
              <w:spacing w:after="0"/>
            </w:pPr>
            <w:r w:rsidRPr="00F21A8F">
              <w:lastRenderedPageBreak/>
              <w:t>RETAILER_VL_NUMBER</w:t>
            </w:r>
          </w:p>
          <w:p w14:paraId="7372868A" w14:textId="77777777" w:rsidR="00F21A8F" w:rsidRDefault="00F21A8F" w:rsidP="00005758">
            <w:pPr>
              <w:pStyle w:val="List-Bullet"/>
              <w:numPr>
                <w:ilvl w:val="0"/>
                <w:numId w:val="8"/>
              </w:numPr>
              <w:spacing w:after="0"/>
            </w:pPr>
            <w:r w:rsidRPr="00F21A8F">
              <w:t>CREATION DATE</w:t>
            </w:r>
          </w:p>
          <w:p w14:paraId="0BA063E8" w14:textId="77777777" w:rsidR="00F21A8F" w:rsidRDefault="00F21A8F" w:rsidP="00005758">
            <w:pPr>
              <w:pStyle w:val="List-Bullet"/>
              <w:numPr>
                <w:ilvl w:val="0"/>
                <w:numId w:val="8"/>
              </w:numPr>
              <w:spacing w:after="0"/>
            </w:pPr>
            <w:r>
              <w:t>CREATIOR NAME</w:t>
            </w:r>
          </w:p>
          <w:p w14:paraId="232573DB" w14:textId="77777777" w:rsidR="00981CE7" w:rsidRDefault="00981CE7" w:rsidP="001B2D42">
            <w:pPr>
              <w:pStyle w:val="List-Bullet"/>
              <w:numPr>
                <w:ilvl w:val="0"/>
                <w:numId w:val="0"/>
              </w:numPr>
              <w:spacing w:after="0"/>
            </w:pPr>
            <w:r>
              <w:t>Initial password will be sent to the Primary contact number once the user account is created</w:t>
            </w:r>
          </w:p>
          <w:p w14:paraId="6EDA515A" w14:textId="77777777" w:rsidR="0038450D" w:rsidRDefault="0038450D" w:rsidP="001B2D42">
            <w:pPr>
              <w:pStyle w:val="List-Bullet"/>
              <w:numPr>
                <w:ilvl w:val="0"/>
                <w:numId w:val="0"/>
              </w:numPr>
              <w:spacing w:after="0"/>
            </w:pPr>
            <w:r>
              <w:t>Bulk Retailer account creation by uploading the list of corresponding VL.</w:t>
            </w:r>
          </w:p>
          <w:p w14:paraId="486FDDC2" w14:textId="77777777" w:rsidR="008E35B1" w:rsidRDefault="00584632" w:rsidP="003F1427">
            <w:pPr>
              <w:pStyle w:val="List-Bullet"/>
              <w:numPr>
                <w:ilvl w:val="0"/>
                <w:numId w:val="0"/>
              </w:numPr>
              <w:spacing w:after="0"/>
            </w:pPr>
            <w:r>
              <w:t xml:space="preserve">Web </w:t>
            </w:r>
            <w:r w:rsidR="008E35B1">
              <w:t>Portal t</w:t>
            </w:r>
            <w:r w:rsidR="000E7DF3">
              <w:t xml:space="preserve">o </w:t>
            </w:r>
            <w:r w:rsidR="003F1427">
              <w:t>keep a log of the User ID used to complete the on boarding process for the New Retailers.</w:t>
            </w:r>
          </w:p>
        </w:tc>
      </w:tr>
      <w:tr w:rsidR="003D2C1E" w14:paraId="70519712" w14:textId="77777777" w:rsidTr="00AA4E5F">
        <w:tc>
          <w:tcPr>
            <w:tcW w:w="3116" w:type="dxa"/>
          </w:tcPr>
          <w:p w14:paraId="0D6FDE0C" w14:textId="77777777" w:rsidR="003D2C1E" w:rsidRDefault="003D2C1E" w:rsidP="00F604B3">
            <w:pPr>
              <w:spacing w:after="240"/>
              <w:ind w:right="187"/>
            </w:pPr>
            <w:r>
              <w:lastRenderedPageBreak/>
              <w:t xml:space="preserve">Advertising </w:t>
            </w:r>
          </w:p>
        </w:tc>
        <w:tc>
          <w:tcPr>
            <w:tcW w:w="6419" w:type="dxa"/>
          </w:tcPr>
          <w:p w14:paraId="17A62623" w14:textId="1C426617" w:rsidR="00B235B4" w:rsidRPr="00B235B4" w:rsidRDefault="00B235B4" w:rsidP="001B2D42">
            <w:pPr>
              <w:pStyle w:val="List-Bullet"/>
              <w:numPr>
                <w:ilvl w:val="0"/>
                <w:numId w:val="0"/>
              </w:numPr>
              <w:spacing w:after="0"/>
              <w:rPr>
                <w:b/>
              </w:rPr>
            </w:pPr>
            <w:r w:rsidRPr="00B235B4">
              <w:rPr>
                <w:b/>
              </w:rPr>
              <w:t>RETAILER APP</w:t>
            </w:r>
            <w:ins w:id="80" w:author="Chaminda Wanasinghe" w:date="2019-10-05T20:14:00Z">
              <w:r w:rsidR="00672942">
                <w:rPr>
                  <w:b/>
                </w:rPr>
                <w:t xml:space="preserve"> and web </w:t>
              </w:r>
            </w:ins>
          </w:p>
          <w:p w14:paraId="5C11D3E5" w14:textId="77777777" w:rsidR="00B235B4" w:rsidRDefault="00B235B4" w:rsidP="00B235B4">
            <w:pPr>
              <w:pStyle w:val="List-Bullet"/>
              <w:numPr>
                <w:ilvl w:val="0"/>
                <w:numId w:val="0"/>
              </w:numPr>
            </w:pPr>
            <w:r>
              <w:t xml:space="preserve">Banner and advertisements </w:t>
            </w:r>
            <w:r w:rsidR="003639AF">
              <w:t>to be</w:t>
            </w:r>
            <w:r>
              <w:t xml:space="preserve"> view</w:t>
            </w:r>
            <w:r w:rsidR="003639AF">
              <w:t>ed</w:t>
            </w:r>
            <w:r>
              <w:t xml:space="preserve"> from retailer app. Once user selects the advertising, advertisements shall be able to view.</w:t>
            </w:r>
          </w:p>
          <w:p w14:paraId="32FAE776" w14:textId="77777777" w:rsidR="00B235B4" w:rsidRDefault="00B235B4" w:rsidP="00B235B4">
            <w:pPr>
              <w:pStyle w:val="List-Bullet"/>
              <w:numPr>
                <w:ilvl w:val="0"/>
                <w:numId w:val="0"/>
              </w:numPr>
            </w:pPr>
            <w:r>
              <w:t>At the bottom end of the app, ad banners shall be able to view.</w:t>
            </w:r>
          </w:p>
          <w:p w14:paraId="5E8E6997" w14:textId="77777777" w:rsidR="00A60DE4" w:rsidRDefault="00985C94" w:rsidP="00B235B4">
            <w:pPr>
              <w:pStyle w:val="List-Bullet"/>
              <w:numPr>
                <w:ilvl w:val="0"/>
                <w:numId w:val="0"/>
              </w:numPr>
            </w:pPr>
            <w:r>
              <w:t>The Banners can</w:t>
            </w:r>
            <w:r w:rsidR="00A60DE4">
              <w:t xml:space="preserve"> be visible</w:t>
            </w:r>
            <w:r>
              <w:t xml:space="preserve"> in the Retailer App</w:t>
            </w:r>
            <w:r w:rsidR="00A60DE4">
              <w:t xml:space="preserve"> on the Global</w:t>
            </w:r>
            <w:r>
              <w:t xml:space="preserve"> level, Zonal level </w:t>
            </w:r>
            <w:r w:rsidR="00A60DE4">
              <w:t>and on MSISDN basis.</w:t>
            </w:r>
          </w:p>
          <w:p w14:paraId="1875A9E3" w14:textId="77777777" w:rsidR="00A60DE4" w:rsidRDefault="00A60DE4" w:rsidP="00B235B4">
            <w:pPr>
              <w:pStyle w:val="List-Bullet"/>
              <w:numPr>
                <w:ilvl w:val="0"/>
                <w:numId w:val="0"/>
              </w:numPr>
            </w:pPr>
            <w:r>
              <w:t>On the Click of the Advertisement and Banners it will navigate to a browser containing the relevant details.</w:t>
            </w:r>
          </w:p>
          <w:p w14:paraId="75032FBF" w14:textId="77777777" w:rsidR="00B235B4" w:rsidRPr="00B235B4" w:rsidRDefault="00B235B4" w:rsidP="001B2D42">
            <w:pPr>
              <w:pStyle w:val="List-Bullet"/>
              <w:numPr>
                <w:ilvl w:val="0"/>
                <w:numId w:val="0"/>
              </w:numPr>
              <w:spacing w:after="0"/>
              <w:rPr>
                <w:b/>
              </w:rPr>
            </w:pPr>
            <w:r w:rsidRPr="00B235B4">
              <w:rPr>
                <w:b/>
              </w:rPr>
              <w:t>PORTAL</w:t>
            </w:r>
          </w:p>
          <w:p w14:paraId="164B9AC4" w14:textId="77777777" w:rsidR="00A60DE4" w:rsidRDefault="00B235B4" w:rsidP="001B2D42">
            <w:pPr>
              <w:pStyle w:val="List-Bullet"/>
              <w:numPr>
                <w:ilvl w:val="0"/>
                <w:numId w:val="0"/>
              </w:numPr>
              <w:spacing w:after="0"/>
            </w:pPr>
            <w:r>
              <w:t xml:space="preserve">Ad banners and advertisements shall be able to control from </w:t>
            </w:r>
            <w:r w:rsidR="00A60DE4">
              <w:t>the Web</w:t>
            </w:r>
            <w:r w:rsidR="00584632">
              <w:t xml:space="preserve"> P</w:t>
            </w:r>
            <w:r>
              <w:t>ortal</w:t>
            </w:r>
            <w:r w:rsidR="00A60DE4">
              <w:t>.</w:t>
            </w:r>
          </w:p>
          <w:p w14:paraId="6D7D05BA" w14:textId="77777777" w:rsidR="00A60DE4" w:rsidRDefault="00A60DE4" w:rsidP="001B2D42">
            <w:pPr>
              <w:pStyle w:val="List-Bullet"/>
              <w:numPr>
                <w:ilvl w:val="0"/>
                <w:numId w:val="0"/>
              </w:numPr>
              <w:spacing w:after="0"/>
            </w:pPr>
            <w:r>
              <w:t xml:space="preserve">The Banners to be </w:t>
            </w:r>
            <w:r w:rsidR="004A0715">
              <w:t>configurable in the portal .</w:t>
            </w:r>
            <w:r>
              <w:t>on the Global Level, Zonal Level and on MSISDN basis.</w:t>
            </w:r>
          </w:p>
        </w:tc>
      </w:tr>
      <w:tr w:rsidR="003D2C1E" w14:paraId="0B1162BE" w14:textId="77777777" w:rsidTr="00AA4E5F">
        <w:tc>
          <w:tcPr>
            <w:tcW w:w="3116" w:type="dxa"/>
          </w:tcPr>
          <w:p w14:paraId="051D79F7" w14:textId="77777777" w:rsidR="003D2C1E" w:rsidRDefault="003D2C1E" w:rsidP="00F604B3">
            <w:pPr>
              <w:spacing w:after="240"/>
              <w:ind w:right="187"/>
            </w:pPr>
            <w:r>
              <w:t xml:space="preserve">Help &amp; Support </w:t>
            </w:r>
          </w:p>
        </w:tc>
        <w:tc>
          <w:tcPr>
            <w:tcW w:w="6419" w:type="dxa"/>
          </w:tcPr>
          <w:p w14:paraId="56DCA5E9" w14:textId="77777777" w:rsidR="00A67A70" w:rsidRPr="00A67A70" w:rsidRDefault="00A67A70" w:rsidP="001B2D42">
            <w:pPr>
              <w:pStyle w:val="List-Bullet"/>
              <w:numPr>
                <w:ilvl w:val="0"/>
                <w:numId w:val="0"/>
              </w:numPr>
              <w:spacing w:after="0"/>
              <w:rPr>
                <w:b/>
              </w:rPr>
            </w:pPr>
            <w:r w:rsidRPr="00A67A70">
              <w:rPr>
                <w:b/>
              </w:rPr>
              <w:t>RETAILER APP</w:t>
            </w:r>
          </w:p>
          <w:p w14:paraId="69D5C9C9" w14:textId="77777777" w:rsidR="003D2C1E" w:rsidRDefault="003D2C1E" w:rsidP="001B2D42">
            <w:pPr>
              <w:pStyle w:val="List-Bullet"/>
              <w:numPr>
                <w:ilvl w:val="0"/>
                <w:numId w:val="0"/>
              </w:numPr>
              <w:spacing w:after="0"/>
            </w:pPr>
            <w:r>
              <w:t>Content of Help &amp; Support to be available in three Languages</w:t>
            </w:r>
            <w:r w:rsidR="00B1243D">
              <w:t xml:space="preserve"> – English, Tamil &amp; Sin</w:t>
            </w:r>
            <w:r w:rsidR="00761FDD">
              <w:t>hala.</w:t>
            </w:r>
          </w:p>
          <w:p w14:paraId="49AB24AC" w14:textId="77777777" w:rsidR="00761FDD" w:rsidRDefault="00761FDD" w:rsidP="001B2D42">
            <w:pPr>
              <w:pStyle w:val="List-Bullet"/>
              <w:numPr>
                <w:ilvl w:val="0"/>
                <w:numId w:val="0"/>
              </w:numPr>
              <w:spacing w:after="0"/>
            </w:pPr>
            <w:r w:rsidRPr="00ED4673">
              <w:t xml:space="preserve">Help and Support page will include </w:t>
            </w:r>
            <w:r w:rsidR="00584632">
              <w:t xml:space="preserve">Prepaid </w:t>
            </w:r>
            <w:r>
              <w:t xml:space="preserve">help sections. When Prepaid section is selected, </w:t>
            </w:r>
            <w:r w:rsidRPr="00ED4673">
              <w:t xml:space="preserve">instructions on how to use </w:t>
            </w:r>
            <w:r w:rsidR="00584632">
              <w:t>Retailer</w:t>
            </w:r>
            <w:r>
              <w:t xml:space="preserve"> </w:t>
            </w:r>
            <w:r w:rsidRPr="00ED4673">
              <w:t>app to perform Prepaid user related activities</w:t>
            </w:r>
            <w:r w:rsidR="00584632">
              <w:t xml:space="preserve"> will be displayed</w:t>
            </w:r>
          </w:p>
          <w:p w14:paraId="45AAAF9A" w14:textId="77777777" w:rsidR="00761FDD" w:rsidRDefault="00761FDD" w:rsidP="001B2D42">
            <w:pPr>
              <w:pStyle w:val="List-Bullet"/>
              <w:numPr>
                <w:ilvl w:val="0"/>
                <w:numId w:val="0"/>
              </w:numPr>
              <w:spacing w:after="0"/>
            </w:pPr>
            <w:r>
              <w:t>Package Details</w:t>
            </w:r>
            <w:r w:rsidRPr="00ED4673">
              <w:t xml:space="preserve"> to view Package details such as </w:t>
            </w:r>
            <w:r>
              <w:t xml:space="preserve">FTR details and </w:t>
            </w:r>
            <w:r w:rsidRPr="00ED4673">
              <w:t xml:space="preserve"> </w:t>
            </w:r>
            <w:r>
              <w:t xml:space="preserve">Prepaid </w:t>
            </w:r>
            <w:r w:rsidRPr="00ED4673">
              <w:t xml:space="preserve">data packages </w:t>
            </w:r>
          </w:p>
          <w:p w14:paraId="401F8DF9" w14:textId="77777777" w:rsidR="003D2C1E" w:rsidRDefault="003D2C1E" w:rsidP="001B2D42">
            <w:pPr>
              <w:pStyle w:val="List-Bullet"/>
              <w:numPr>
                <w:ilvl w:val="0"/>
                <w:numId w:val="0"/>
              </w:numPr>
              <w:spacing w:after="0"/>
            </w:pPr>
            <w:r w:rsidRPr="00EC252B">
              <w:t>Emergency Phone directory to contact Call center, ZC, ZBM, and TMs according to Zone to be displayed</w:t>
            </w:r>
          </w:p>
          <w:p w14:paraId="159659EF" w14:textId="77777777" w:rsidR="00A67A70" w:rsidRPr="00A67A70" w:rsidRDefault="00A67A70" w:rsidP="001B2D42">
            <w:pPr>
              <w:pStyle w:val="List-Bullet"/>
              <w:numPr>
                <w:ilvl w:val="0"/>
                <w:numId w:val="0"/>
              </w:numPr>
              <w:spacing w:after="0"/>
              <w:rPr>
                <w:b/>
              </w:rPr>
            </w:pPr>
            <w:r w:rsidRPr="00A67A70">
              <w:rPr>
                <w:b/>
              </w:rPr>
              <w:t>PORTAL</w:t>
            </w:r>
          </w:p>
          <w:p w14:paraId="4404DC72" w14:textId="77777777" w:rsidR="003D2C1E" w:rsidRDefault="00584632" w:rsidP="001B2D42">
            <w:pPr>
              <w:pStyle w:val="List-Bullet"/>
              <w:numPr>
                <w:ilvl w:val="0"/>
                <w:numId w:val="0"/>
              </w:numPr>
              <w:spacing w:after="0"/>
            </w:pPr>
            <w:r>
              <w:t>The content</w:t>
            </w:r>
            <w:r w:rsidR="003D2C1E">
              <w:t xml:space="preserve"> of the </w:t>
            </w:r>
            <w:r>
              <w:t xml:space="preserve">Help &amp; Support </w:t>
            </w:r>
            <w:r w:rsidR="003D2C1E">
              <w:t xml:space="preserve">screen </w:t>
            </w:r>
            <w:r>
              <w:t xml:space="preserve">in the above three language </w:t>
            </w:r>
            <w:r w:rsidR="003D2C1E">
              <w:t>is controlled by the portal</w:t>
            </w:r>
            <w:r>
              <w:t>.</w:t>
            </w:r>
          </w:p>
          <w:p w14:paraId="0989EB37" w14:textId="77777777" w:rsidR="00584632" w:rsidRDefault="00584632" w:rsidP="001B2D42">
            <w:pPr>
              <w:pStyle w:val="List-Bullet"/>
              <w:numPr>
                <w:ilvl w:val="0"/>
                <w:numId w:val="0"/>
              </w:numPr>
              <w:spacing w:after="0"/>
            </w:pPr>
            <w:r>
              <w:t>FTR Details and Pre Paid Package details will be configured in the Web Portal.</w:t>
            </w:r>
          </w:p>
        </w:tc>
      </w:tr>
      <w:tr w:rsidR="003D2C1E" w14:paraId="3977227E" w14:textId="77777777" w:rsidTr="00AA4E5F">
        <w:tc>
          <w:tcPr>
            <w:tcW w:w="3116" w:type="dxa"/>
          </w:tcPr>
          <w:p w14:paraId="3505CA9F" w14:textId="77777777" w:rsidR="003D2C1E" w:rsidRDefault="003D2C1E" w:rsidP="00F604B3">
            <w:pPr>
              <w:spacing w:after="240"/>
              <w:ind w:right="187"/>
            </w:pPr>
            <w:r>
              <w:t xml:space="preserve">Settings </w:t>
            </w:r>
          </w:p>
        </w:tc>
        <w:tc>
          <w:tcPr>
            <w:tcW w:w="6419" w:type="dxa"/>
          </w:tcPr>
          <w:p w14:paraId="3A3B070F" w14:textId="77777777" w:rsidR="00E544FE" w:rsidRPr="00E544FE" w:rsidRDefault="00E544FE" w:rsidP="001B2D42">
            <w:pPr>
              <w:pStyle w:val="List-Bullet"/>
              <w:numPr>
                <w:ilvl w:val="0"/>
                <w:numId w:val="0"/>
              </w:numPr>
              <w:spacing w:after="0"/>
              <w:rPr>
                <w:b/>
              </w:rPr>
            </w:pPr>
            <w:r w:rsidRPr="00E544FE">
              <w:rPr>
                <w:b/>
              </w:rPr>
              <w:t>RETAILER APP</w:t>
            </w:r>
          </w:p>
          <w:p w14:paraId="058AA75D" w14:textId="77777777" w:rsidR="003D2C1E" w:rsidRDefault="003D2C1E" w:rsidP="001B2D42">
            <w:pPr>
              <w:pStyle w:val="List-Bullet"/>
              <w:numPr>
                <w:ilvl w:val="0"/>
                <w:numId w:val="0"/>
              </w:numPr>
              <w:spacing w:after="0"/>
            </w:pPr>
            <w:r w:rsidRPr="00A644C6">
              <w:t>When user selects Settings, Settings page will be displayed. User can</w:t>
            </w:r>
            <w:r w:rsidR="000973E1">
              <w:t xml:space="preserve"> select </w:t>
            </w:r>
            <w:r>
              <w:t>Reset PIN</w:t>
            </w:r>
            <w:r w:rsidR="000973E1">
              <w:t xml:space="preserve"> to change the mPIN</w:t>
            </w:r>
            <w:r>
              <w:t xml:space="preserve">. </w:t>
            </w:r>
          </w:p>
          <w:p w14:paraId="33435741" w14:textId="77777777" w:rsidR="00CE4253" w:rsidRDefault="00CE4253" w:rsidP="001B2D42">
            <w:pPr>
              <w:pStyle w:val="List-Bullet"/>
              <w:numPr>
                <w:ilvl w:val="0"/>
                <w:numId w:val="0"/>
              </w:numPr>
              <w:spacing w:after="0"/>
            </w:pPr>
            <w:r>
              <w:t>RestForgottenPin API to be used for resetting the mPin.</w:t>
            </w:r>
          </w:p>
        </w:tc>
      </w:tr>
      <w:tr w:rsidR="00E544FE" w14:paraId="221495CC" w14:textId="77777777" w:rsidTr="00AA4E5F">
        <w:tc>
          <w:tcPr>
            <w:tcW w:w="3116" w:type="dxa"/>
          </w:tcPr>
          <w:p w14:paraId="2A73195C" w14:textId="77777777" w:rsidR="00E544FE" w:rsidRDefault="00E544FE" w:rsidP="00F604B3">
            <w:pPr>
              <w:spacing w:after="240"/>
              <w:ind w:right="187"/>
            </w:pPr>
            <w:r>
              <w:t xml:space="preserve">SMS Scheduling </w:t>
            </w:r>
          </w:p>
        </w:tc>
        <w:tc>
          <w:tcPr>
            <w:tcW w:w="6419" w:type="dxa"/>
          </w:tcPr>
          <w:p w14:paraId="1CA0B33E" w14:textId="77777777" w:rsidR="00E544FE" w:rsidRDefault="00E544FE" w:rsidP="00E544FE">
            <w:pPr>
              <w:pStyle w:val="List-Bullet"/>
              <w:numPr>
                <w:ilvl w:val="0"/>
                <w:numId w:val="0"/>
              </w:numPr>
              <w:spacing w:after="0"/>
            </w:pPr>
            <w:r>
              <w:t xml:space="preserve">Retailer APP system to track the customers who has not submitted any document. </w:t>
            </w:r>
          </w:p>
          <w:p w14:paraId="5C091CAD" w14:textId="77777777" w:rsidR="00E544FE" w:rsidRDefault="00E544FE" w:rsidP="00E544FE">
            <w:pPr>
              <w:pStyle w:val="List-Bullet"/>
              <w:numPr>
                <w:ilvl w:val="0"/>
                <w:numId w:val="0"/>
              </w:numPr>
              <w:spacing w:after="0"/>
            </w:pPr>
            <w:r>
              <w:lastRenderedPageBreak/>
              <w:t xml:space="preserve">SMS/Email notifications will be sent to relevant parties reminding of the document submission. </w:t>
            </w:r>
          </w:p>
          <w:p w14:paraId="649DF9CE" w14:textId="77777777" w:rsidR="00E544FE" w:rsidRDefault="00E544FE" w:rsidP="00E544FE">
            <w:pPr>
              <w:pStyle w:val="List-Bullet"/>
              <w:numPr>
                <w:ilvl w:val="0"/>
                <w:numId w:val="0"/>
              </w:numPr>
              <w:spacing w:after="0"/>
            </w:pPr>
            <w:r>
              <w:t>Days limit for following three scenarios shall be able to configure from the system. Intended audience will be fixed as stated in the scenario.</w:t>
            </w:r>
          </w:p>
          <w:p w14:paraId="1B852F53" w14:textId="77777777" w:rsidR="00E544FE" w:rsidRDefault="00E544FE" w:rsidP="00E544FE">
            <w:pPr>
              <w:pStyle w:val="List-Bullet"/>
            </w:pPr>
            <w:r>
              <w:t xml:space="preserve">A SMS will be sent daily for distributers, ZBMs and TMs notifying the number of customer accounts who has passed xx days from FTA and yet has not submitted any documents. </w:t>
            </w:r>
          </w:p>
          <w:p w14:paraId="5F7554AC" w14:textId="77777777" w:rsidR="00E544FE" w:rsidRDefault="00E544FE" w:rsidP="00E544FE">
            <w:pPr>
              <w:pStyle w:val="List-Bullet"/>
            </w:pPr>
            <w:r>
              <w:t xml:space="preserve">An email will be sent daily EOD to each distributer, ZBM and TM with the customer numbers who has passed xx days from FTA and yet has not submitted any documents. </w:t>
            </w:r>
          </w:p>
          <w:p w14:paraId="333E3C4D" w14:textId="77777777" w:rsidR="00E544FE" w:rsidRDefault="00E544FE" w:rsidP="00E544FE">
            <w:pPr>
              <w:pStyle w:val="List-Bullet"/>
            </w:pPr>
            <w:r>
              <w:t>Each distributer, ZBMs and TMs will be notified about the customers belongs to their area in above scenario.</w:t>
            </w:r>
          </w:p>
          <w:p w14:paraId="759C2C70" w14:textId="77777777" w:rsidR="00E544FE" w:rsidRDefault="00E544FE" w:rsidP="00E544FE">
            <w:pPr>
              <w:pStyle w:val="List-Bullet"/>
            </w:pPr>
            <w:r>
              <w:t xml:space="preserve">Within xx days of the FTA, if Retailer APP has not received any document from customer, A SMS will be sent to customer reminding the document submission. Customer can visit any retailer and give the NIC data and be complied. </w:t>
            </w:r>
          </w:p>
          <w:p w14:paraId="0361B60F" w14:textId="77777777" w:rsidR="00E544FE" w:rsidRDefault="00E544FE" w:rsidP="00E544FE">
            <w:pPr>
              <w:pStyle w:val="List-Bullet"/>
            </w:pPr>
            <w:r>
              <w:t xml:space="preserve">Each distributer will be sent an Email with information of their customer MSISDNs who belongs to above scenario. </w:t>
            </w:r>
          </w:p>
          <w:p w14:paraId="56920A2E" w14:textId="77777777" w:rsidR="00E544FE" w:rsidRDefault="00E544FE" w:rsidP="00E544FE">
            <w:pPr>
              <w:pStyle w:val="List-Bullet"/>
            </w:pPr>
            <w:r>
              <w:t>If customer has not submitted their documents within xx days of FTA, Customer will be sent an SMS. SMS content can be updated from the system as required.</w:t>
            </w:r>
          </w:p>
          <w:p w14:paraId="3B9D7169" w14:textId="77777777" w:rsidR="00E544FE" w:rsidRPr="00E544FE" w:rsidRDefault="00886C53" w:rsidP="00271856">
            <w:pPr>
              <w:pStyle w:val="List-Bullet"/>
              <w:numPr>
                <w:ilvl w:val="0"/>
                <w:numId w:val="0"/>
              </w:numPr>
              <w:rPr>
                <w:b/>
              </w:rPr>
            </w:pPr>
            <w:r>
              <w:t>The Email and SMS triggered will be done through the Crone jobs</w:t>
            </w:r>
            <w:r w:rsidR="00086933">
              <w:t xml:space="preserve"> in the Backend.</w:t>
            </w:r>
          </w:p>
        </w:tc>
      </w:tr>
    </w:tbl>
    <w:p w14:paraId="0AC385FC" w14:textId="77777777" w:rsidR="00CC6555" w:rsidRDefault="00CC6555" w:rsidP="00F604B3">
      <w:pPr>
        <w:spacing w:after="240"/>
        <w:ind w:right="187"/>
      </w:pPr>
    </w:p>
    <w:p w14:paraId="09F7C3FB" w14:textId="77777777" w:rsidR="00CC6555" w:rsidRPr="00CC6555" w:rsidRDefault="00CC6555" w:rsidP="00CC6555">
      <w:pPr>
        <w:rPr>
          <w:b/>
          <w:sz w:val="28"/>
          <w:szCs w:val="28"/>
          <w:u w:val="single"/>
        </w:rPr>
      </w:pPr>
    </w:p>
    <w:sectPr w:rsidR="00CC6555" w:rsidRPr="00CC6555">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Chaminda Wanasinghe" w:date="2019-10-05T19:41:00Z" w:initials="CW">
    <w:p w14:paraId="5D94BA31" w14:textId="77777777" w:rsidR="00654BA2" w:rsidRDefault="00654BA2">
      <w:pPr>
        <w:pStyle w:val="CommentText"/>
      </w:pPr>
      <w:r>
        <w:rPr>
          <w:rStyle w:val="CommentReference"/>
        </w:rPr>
        <w:annotationRef/>
      </w:r>
      <w:r>
        <w:t>Currently SIM number bar code not available</w:t>
      </w:r>
    </w:p>
  </w:comment>
  <w:comment w:id="78" w:author="Chaminda Wanasinghe" w:date="2019-10-05T20:13:00Z" w:initials="CW">
    <w:p w14:paraId="64A24A53" w14:textId="08DE6171" w:rsidR="00672942" w:rsidRDefault="00672942">
      <w:pPr>
        <w:pStyle w:val="CommentText"/>
      </w:pPr>
      <w:r>
        <w:rPr>
          <w:rStyle w:val="CommentReference"/>
        </w:rPr>
        <w:annotationRef/>
      </w:r>
      <w:r>
        <w:t>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94BA31" w15:done="0"/>
  <w15:commentEx w15:paraId="64A24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94BA31" w16cid:durableId="21485294"/>
  <w16cid:commentId w16cid:paraId="64A24A53" w16cid:durableId="214852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5B5B3" w14:textId="77777777" w:rsidR="008B737C" w:rsidRDefault="008B737C" w:rsidP="00665632">
      <w:pPr>
        <w:spacing w:after="0" w:line="240" w:lineRule="auto"/>
      </w:pPr>
      <w:r>
        <w:separator/>
      </w:r>
    </w:p>
  </w:endnote>
  <w:endnote w:type="continuationSeparator" w:id="0">
    <w:p w14:paraId="7A3A6BD7" w14:textId="77777777" w:rsidR="008B737C" w:rsidRDefault="008B737C" w:rsidP="0066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Black">
    <w:altName w:val="Times New Roman"/>
    <w:panose1 w:val="020B0604020202020204"/>
    <w:charset w:val="00"/>
    <w:family w:val="auto"/>
    <w:pitch w:val="variable"/>
    <w:sig w:usb0="E00002FF" w:usb1="5000205B" w:usb2="00000020" w:usb3="00000000" w:csb0="0000019F" w:csb1="00000000"/>
  </w:font>
  <w:font w:name="Roboto">
    <w:altName w:val="Times New Roman"/>
    <w:panose1 w:val="020B0604020202020204"/>
    <w:charset w:val="00"/>
    <w:family w:val="auto"/>
    <w:pitch w:val="variable"/>
    <w:sig w:usb0="E0000AFF" w:usb1="5000217F" w:usb2="00000021" w:usb3="00000000" w:csb0="0000019F" w:csb1="00000000"/>
  </w:font>
  <w:font w:name="Roboto Condensed">
    <w:altName w:val="Times New Roman"/>
    <w:panose1 w:val="020B0604020202020204"/>
    <w:charset w:val="00"/>
    <w:family w:val="auto"/>
    <w:pitch w:val="variable"/>
    <w:sig w:usb0="E00002FF" w:usb1="5000205B" w:usb2="00000020" w:usb3="00000000" w:csb0="0000019F" w:csb1="00000000"/>
  </w:font>
  <w:font w:name="Roboto Condensed Light">
    <w:altName w:val="Times New Roman"/>
    <w:panose1 w:val="020B0604020202020204"/>
    <w:charset w:val="00"/>
    <w:family w:val="auto"/>
    <w:pitch w:val="variable"/>
    <w:sig w:usb0="E00002FF" w:usb1="5000205B" w:usb2="00000020" w:usb3="00000000" w:csb0="0000019F" w:csb1="00000000"/>
  </w:font>
  <w:font w:name="Segoe UI">
    <w:altName w:val="Calibri"/>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ECA73" w14:textId="77777777" w:rsidR="0054251C" w:rsidRDefault="0054251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759D1">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759D1">
      <w:rPr>
        <w:noProof/>
        <w:color w:val="323E4F" w:themeColor="text2" w:themeShade="BF"/>
        <w:sz w:val="24"/>
        <w:szCs w:val="24"/>
      </w:rPr>
      <w:t>11</w:t>
    </w:r>
    <w:r>
      <w:rPr>
        <w:color w:val="323E4F" w:themeColor="text2" w:themeShade="BF"/>
        <w:sz w:val="24"/>
        <w:szCs w:val="24"/>
      </w:rPr>
      <w:fldChar w:fldCharType="end"/>
    </w:r>
  </w:p>
  <w:p w14:paraId="73297418" w14:textId="77777777" w:rsidR="0054251C" w:rsidRDefault="00542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C61A0" w14:textId="77777777" w:rsidR="008B737C" w:rsidRDefault="008B737C" w:rsidP="00665632">
      <w:pPr>
        <w:spacing w:after="0" w:line="240" w:lineRule="auto"/>
      </w:pPr>
      <w:r>
        <w:separator/>
      </w:r>
    </w:p>
  </w:footnote>
  <w:footnote w:type="continuationSeparator" w:id="0">
    <w:p w14:paraId="34D4DA2B" w14:textId="77777777" w:rsidR="008B737C" w:rsidRDefault="008B737C" w:rsidP="00665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16BA" w14:textId="77777777" w:rsidR="00665632" w:rsidRDefault="00665632">
    <w:pPr>
      <w:pStyle w:val="Header"/>
      <w:rPr>
        <w:noProof/>
      </w:rPr>
    </w:pPr>
    <w:r>
      <w:rPr>
        <w:noProof/>
      </w:rPr>
      <w:t xml:space="preserve">                                                                                                                                                </w:t>
    </w:r>
    <w:bookmarkStart w:id="81" w:name="_GoBack"/>
    <w:r>
      <w:rPr>
        <w:noProof/>
      </w:rPr>
      <w:drawing>
        <wp:inline distT="0" distB="0" distL="0" distR="0" wp14:anchorId="5FAA2806" wp14:editId="1DCE6864">
          <wp:extent cx="1341120" cy="449580"/>
          <wp:effectExtent l="0" t="0" r="0" b="0"/>
          <wp:docPr id="2" name="Picture 2" descr="Ϋ⣜Ϋ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Ϋ⣜Ϋ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449580"/>
                  </a:xfrm>
                  <a:prstGeom prst="rect">
                    <a:avLst/>
                  </a:prstGeom>
                  <a:noFill/>
                  <a:ln>
                    <a:noFill/>
                  </a:ln>
                </pic:spPr>
              </pic:pic>
            </a:graphicData>
          </a:graphic>
        </wp:inline>
      </w:drawing>
    </w:r>
    <w:bookmarkEnd w:id="81"/>
  </w:p>
  <w:p w14:paraId="026CAFD8" w14:textId="77777777" w:rsidR="00665632" w:rsidRDefault="00665632">
    <w:pPr>
      <w:pStyle w:val="Header"/>
    </w:pPr>
    <w:r>
      <w:rPr>
        <w:noProof/>
      </w:rPr>
      <w:t xml:space="preserve">                                                                                                                                                   SL MITRA Retailer APP</w:t>
    </w:r>
  </w:p>
  <w:p w14:paraId="1EA2B5E1" w14:textId="77777777" w:rsidR="00665632" w:rsidRDefault="00665632">
    <w:pPr>
      <w:pStyle w:val="Header"/>
    </w:pPr>
  </w:p>
  <w:p w14:paraId="63284C5C" w14:textId="77777777" w:rsidR="00665632" w:rsidRDefault="00665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0F95"/>
    <w:multiLevelType w:val="hybridMultilevel"/>
    <w:tmpl w:val="5A0CE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16419"/>
    <w:multiLevelType w:val="hybridMultilevel"/>
    <w:tmpl w:val="6BEE163E"/>
    <w:lvl w:ilvl="0" w:tplc="E348F9D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0160C"/>
    <w:multiLevelType w:val="hybridMultilevel"/>
    <w:tmpl w:val="FBB86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51FAA"/>
    <w:multiLevelType w:val="hybridMultilevel"/>
    <w:tmpl w:val="245AD658"/>
    <w:lvl w:ilvl="0" w:tplc="5AB8DAC0">
      <w:start w:val="1"/>
      <w:numFmt w:val="bullet"/>
      <w:pStyle w:val="List-Bullet"/>
      <w:lvlText w:val=""/>
      <w:lvlJc w:val="left"/>
      <w:pPr>
        <w:ind w:left="360" w:hanging="360"/>
      </w:pPr>
      <w:rPr>
        <w:rFonts w:ascii="Wingdings" w:hAnsi="Wingdings" w:hint="default"/>
        <w:color w:val="auto"/>
      </w:rPr>
    </w:lvl>
    <w:lvl w:ilvl="1" w:tplc="04090001">
      <w:start w:val="1"/>
      <w:numFmt w:val="bullet"/>
      <w:lvlText w:val=""/>
      <w:lvlJc w:val="left"/>
      <w:pPr>
        <w:ind w:left="9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C93597"/>
    <w:multiLevelType w:val="hybridMultilevel"/>
    <w:tmpl w:val="47E20AB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64D7E"/>
    <w:multiLevelType w:val="multilevel"/>
    <w:tmpl w:val="B8ECEAEC"/>
    <w:lvl w:ilvl="0">
      <w:start w:val="1"/>
      <w:numFmt w:val="decimal"/>
      <w:pStyle w:val="H1-Title"/>
      <w:suff w:val="space"/>
      <w:lvlText w:val="%1."/>
      <w:lvlJc w:val="left"/>
      <w:pPr>
        <w:ind w:left="360" w:hanging="360"/>
      </w:pPr>
      <w:rPr>
        <w:rFonts w:asciiTheme="minorHAnsi" w:hAnsiTheme="minorHAnsi" w:hint="default"/>
        <w:b w:val="0"/>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2-Title"/>
      <w:suff w:val="space"/>
      <w:lvlText w:val="%1.%2."/>
      <w:lvlJc w:val="left"/>
      <w:pPr>
        <w:ind w:left="432" w:hanging="432"/>
      </w:pPr>
      <w:rPr>
        <w:rFonts w:hint="default"/>
      </w:rPr>
    </w:lvl>
    <w:lvl w:ilvl="2">
      <w:start w:val="1"/>
      <w:numFmt w:val="decimal"/>
      <w:pStyle w:val="H3-Title"/>
      <w:suff w:val="space"/>
      <w:lvlText w:val="%1.%2.%3."/>
      <w:lvlJc w:val="left"/>
      <w:pPr>
        <w:ind w:left="504" w:hanging="504"/>
      </w:pPr>
      <w:rPr>
        <w:rFonts w:asciiTheme="minorHAnsi" w:hAnsiTheme="minorHAnsi" w:hint="default"/>
        <w:b w:val="0"/>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4-Subtitle"/>
      <w:suff w:val="space"/>
      <w:lvlText w:val="%1.%2.%3.%4."/>
      <w:lvlJc w:val="left"/>
      <w:pPr>
        <w:ind w:left="648" w:hanging="648"/>
      </w:pPr>
      <w:rPr>
        <w:rFonts w:hint="default"/>
      </w:rPr>
    </w:lvl>
    <w:lvl w:ilvl="4">
      <w:start w:val="1"/>
      <w:numFmt w:val="decimal"/>
      <w:pStyle w:val="H5-SubTitle"/>
      <w:suff w:val="space"/>
      <w:lvlText w:val="%1.%2.%3.%4.%5."/>
      <w:lvlJc w:val="left"/>
      <w:pPr>
        <w:ind w:left="2232" w:hanging="792"/>
      </w:pPr>
      <w:rPr>
        <w:rFonts w:hint="default"/>
      </w:rPr>
    </w:lvl>
    <w:lvl w:ilvl="5">
      <w:start w:val="1"/>
      <w:numFmt w:val="decimal"/>
      <w:pStyle w:val="H6-SubTitle"/>
      <w:suff w:val="space"/>
      <w:lvlText w:val="%1.%2.%3.%4.%5.%6."/>
      <w:lvlJc w:val="left"/>
      <w:pPr>
        <w:ind w:left="2736" w:hanging="936"/>
      </w:pPr>
      <w:rPr>
        <w:rFonts w:hint="default"/>
      </w:rPr>
    </w:lvl>
    <w:lvl w:ilvl="6">
      <w:start w:val="1"/>
      <w:numFmt w:val="decimal"/>
      <w:pStyle w:val="H7-SubTitle"/>
      <w:suff w:val="space"/>
      <w:lvlText w:val="%1.%2.%3.%4.%5.%6.%7."/>
      <w:lvlJc w:val="left"/>
      <w:pPr>
        <w:ind w:left="3240" w:hanging="1080"/>
      </w:pPr>
      <w:rPr>
        <w:rFonts w:hint="default"/>
      </w:rPr>
    </w:lvl>
    <w:lvl w:ilvl="7">
      <w:start w:val="1"/>
      <w:numFmt w:val="decimal"/>
      <w:pStyle w:val="H8-SubTitle"/>
      <w:suff w:val="space"/>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BD43C0D"/>
    <w:multiLevelType w:val="hybridMultilevel"/>
    <w:tmpl w:val="6DEEBA1E"/>
    <w:lvl w:ilvl="0" w:tplc="FCCA61E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C5430"/>
    <w:multiLevelType w:val="hybridMultilevel"/>
    <w:tmpl w:val="13E2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7"/>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minda Wanasinghe">
    <w15:presenceInfo w15:providerId="AD" w15:userId="S-1-5-21-2019567557-3105354719-2714579797-10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hideSpellingErrors/>
  <w:hideGrammatical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632"/>
    <w:rsid w:val="00005758"/>
    <w:rsid w:val="000233EE"/>
    <w:rsid w:val="0003329C"/>
    <w:rsid w:val="00035829"/>
    <w:rsid w:val="00052421"/>
    <w:rsid w:val="00086933"/>
    <w:rsid w:val="000973E1"/>
    <w:rsid w:val="000B45A5"/>
    <w:rsid w:val="000B4A71"/>
    <w:rsid w:val="000E0CD9"/>
    <w:rsid w:val="000E7DF3"/>
    <w:rsid w:val="0010075D"/>
    <w:rsid w:val="00113B0F"/>
    <w:rsid w:val="00114A7A"/>
    <w:rsid w:val="001156E5"/>
    <w:rsid w:val="0013600A"/>
    <w:rsid w:val="00142494"/>
    <w:rsid w:val="00146373"/>
    <w:rsid w:val="00163EF1"/>
    <w:rsid w:val="0019764A"/>
    <w:rsid w:val="001B2D42"/>
    <w:rsid w:val="001B51B5"/>
    <w:rsid w:val="001C382F"/>
    <w:rsid w:val="001E44EB"/>
    <w:rsid w:val="001E49A7"/>
    <w:rsid w:val="00201F9E"/>
    <w:rsid w:val="002053B0"/>
    <w:rsid w:val="002379DC"/>
    <w:rsid w:val="00244B2C"/>
    <w:rsid w:val="002479DE"/>
    <w:rsid w:val="00261C3A"/>
    <w:rsid w:val="00263576"/>
    <w:rsid w:val="00271856"/>
    <w:rsid w:val="0028483F"/>
    <w:rsid w:val="002B3299"/>
    <w:rsid w:val="002C70C9"/>
    <w:rsid w:val="002D63D5"/>
    <w:rsid w:val="002E5A1D"/>
    <w:rsid w:val="002E7F0B"/>
    <w:rsid w:val="002F47D0"/>
    <w:rsid w:val="003350CB"/>
    <w:rsid w:val="003639AF"/>
    <w:rsid w:val="003647C7"/>
    <w:rsid w:val="00376229"/>
    <w:rsid w:val="00376F81"/>
    <w:rsid w:val="0038450D"/>
    <w:rsid w:val="003A5E10"/>
    <w:rsid w:val="003D2C1E"/>
    <w:rsid w:val="003E4318"/>
    <w:rsid w:val="003F1427"/>
    <w:rsid w:val="003F5E94"/>
    <w:rsid w:val="004007B4"/>
    <w:rsid w:val="00451B16"/>
    <w:rsid w:val="00456CA8"/>
    <w:rsid w:val="00457C31"/>
    <w:rsid w:val="00462B7F"/>
    <w:rsid w:val="0047342D"/>
    <w:rsid w:val="004860B4"/>
    <w:rsid w:val="004A0715"/>
    <w:rsid w:val="004F53AC"/>
    <w:rsid w:val="005061DE"/>
    <w:rsid w:val="00521A18"/>
    <w:rsid w:val="005277D1"/>
    <w:rsid w:val="0053136B"/>
    <w:rsid w:val="0054251C"/>
    <w:rsid w:val="005619BB"/>
    <w:rsid w:val="00584632"/>
    <w:rsid w:val="005E4324"/>
    <w:rsid w:val="006272E8"/>
    <w:rsid w:val="00654BA2"/>
    <w:rsid w:val="00660154"/>
    <w:rsid w:val="00665632"/>
    <w:rsid w:val="00672942"/>
    <w:rsid w:val="006759D1"/>
    <w:rsid w:val="006D296B"/>
    <w:rsid w:val="006E1041"/>
    <w:rsid w:val="006F2636"/>
    <w:rsid w:val="00700430"/>
    <w:rsid w:val="00704A6B"/>
    <w:rsid w:val="007120D7"/>
    <w:rsid w:val="007217D5"/>
    <w:rsid w:val="00745640"/>
    <w:rsid w:val="00761FDD"/>
    <w:rsid w:val="00781B37"/>
    <w:rsid w:val="007857A8"/>
    <w:rsid w:val="00785B03"/>
    <w:rsid w:val="007B0A7E"/>
    <w:rsid w:val="007B3C0B"/>
    <w:rsid w:val="007B797E"/>
    <w:rsid w:val="007D4679"/>
    <w:rsid w:val="008126FE"/>
    <w:rsid w:val="00821070"/>
    <w:rsid w:val="00847B08"/>
    <w:rsid w:val="00850234"/>
    <w:rsid w:val="00853165"/>
    <w:rsid w:val="008839CE"/>
    <w:rsid w:val="00886C53"/>
    <w:rsid w:val="00893AEF"/>
    <w:rsid w:val="008B737C"/>
    <w:rsid w:val="008C5279"/>
    <w:rsid w:val="008D71D9"/>
    <w:rsid w:val="008E35B1"/>
    <w:rsid w:val="008E50E2"/>
    <w:rsid w:val="008E5432"/>
    <w:rsid w:val="008F3BBD"/>
    <w:rsid w:val="009046E4"/>
    <w:rsid w:val="00921BD9"/>
    <w:rsid w:val="0092741B"/>
    <w:rsid w:val="00953346"/>
    <w:rsid w:val="009574E5"/>
    <w:rsid w:val="0097794E"/>
    <w:rsid w:val="00981CE7"/>
    <w:rsid w:val="00985C94"/>
    <w:rsid w:val="0099716C"/>
    <w:rsid w:val="009B0D94"/>
    <w:rsid w:val="009B4A26"/>
    <w:rsid w:val="009C0C73"/>
    <w:rsid w:val="009C3A27"/>
    <w:rsid w:val="009E625E"/>
    <w:rsid w:val="00A419C7"/>
    <w:rsid w:val="00A44F0B"/>
    <w:rsid w:val="00A60DE4"/>
    <w:rsid w:val="00A67A70"/>
    <w:rsid w:val="00A844C2"/>
    <w:rsid w:val="00A9579A"/>
    <w:rsid w:val="00AA4E5F"/>
    <w:rsid w:val="00AB3589"/>
    <w:rsid w:val="00AE3534"/>
    <w:rsid w:val="00AE5965"/>
    <w:rsid w:val="00AF4E5E"/>
    <w:rsid w:val="00B1243D"/>
    <w:rsid w:val="00B13475"/>
    <w:rsid w:val="00B235B4"/>
    <w:rsid w:val="00B65F70"/>
    <w:rsid w:val="00B86786"/>
    <w:rsid w:val="00BA20EB"/>
    <w:rsid w:val="00BA6DFC"/>
    <w:rsid w:val="00BB1CC5"/>
    <w:rsid w:val="00BC34F8"/>
    <w:rsid w:val="00BC7C48"/>
    <w:rsid w:val="00C25BEE"/>
    <w:rsid w:val="00CC5ADE"/>
    <w:rsid w:val="00CC6555"/>
    <w:rsid w:val="00CE4253"/>
    <w:rsid w:val="00CF3FCA"/>
    <w:rsid w:val="00CF5FA3"/>
    <w:rsid w:val="00D30521"/>
    <w:rsid w:val="00D338CD"/>
    <w:rsid w:val="00D55355"/>
    <w:rsid w:val="00D6760A"/>
    <w:rsid w:val="00DA2893"/>
    <w:rsid w:val="00DA6B47"/>
    <w:rsid w:val="00DB527F"/>
    <w:rsid w:val="00DD0C9C"/>
    <w:rsid w:val="00E02299"/>
    <w:rsid w:val="00E04AC0"/>
    <w:rsid w:val="00E26DF5"/>
    <w:rsid w:val="00E30695"/>
    <w:rsid w:val="00E45257"/>
    <w:rsid w:val="00E544FE"/>
    <w:rsid w:val="00E56783"/>
    <w:rsid w:val="00E640DA"/>
    <w:rsid w:val="00E6528B"/>
    <w:rsid w:val="00E95253"/>
    <w:rsid w:val="00EA6C03"/>
    <w:rsid w:val="00ED190E"/>
    <w:rsid w:val="00EE57E9"/>
    <w:rsid w:val="00F079B6"/>
    <w:rsid w:val="00F14C45"/>
    <w:rsid w:val="00F21A8F"/>
    <w:rsid w:val="00F21BBE"/>
    <w:rsid w:val="00F24745"/>
    <w:rsid w:val="00F271D4"/>
    <w:rsid w:val="00F574E8"/>
    <w:rsid w:val="00F604B3"/>
    <w:rsid w:val="00F83D5E"/>
    <w:rsid w:val="00F90A7C"/>
    <w:rsid w:val="00FA3F9A"/>
    <w:rsid w:val="00FC1D64"/>
    <w:rsid w:val="00FC7350"/>
    <w:rsid w:val="00FD780C"/>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47A90"/>
  <w15:chartTrackingRefBased/>
  <w15:docId w15:val="{3A05F017-18D2-48EB-900A-8D69CEB7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B2D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632"/>
  </w:style>
  <w:style w:type="paragraph" w:styleId="Footer">
    <w:name w:val="footer"/>
    <w:basedOn w:val="Normal"/>
    <w:link w:val="FooterChar"/>
    <w:uiPriority w:val="99"/>
    <w:unhideWhenUsed/>
    <w:rsid w:val="00665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632"/>
  </w:style>
  <w:style w:type="table" w:styleId="TableGrid">
    <w:name w:val="Table Grid"/>
    <w:basedOn w:val="TableNormal"/>
    <w:uiPriority w:val="39"/>
    <w:rsid w:val="00CC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List Paragraph Char Char,b1,Number_1,new,List Paragraph2,SGLText List Paragraph,List Paragraph11,Normal Sentence,Colorful List - Accent 11,List Paragraph111,Bullet List"/>
    <w:basedOn w:val="Normal"/>
    <w:link w:val="ListParagraphChar"/>
    <w:uiPriority w:val="34"/>
    <w:qFormat/>
    <w:rsid w:val="00CC6555"/>
    <w:pPr>
      <w:ind w:left="720"/>
      <w:contextualSpacing/>
    </w:pPr>
  </w:style>
  <w:style w:type="character" w:customStyle="1" w:styleId="ListParagraphChar">
    <w:name w:val="List Paragraph Char"/>
    <w:aliases w:val="List Paragraph1 Char,List Paragraph Char Char Char,b1 Char,Number_1 Char,new Char,List Paragraph2 Char,SGLText List Paragraph Char,List Paragraph11 Char,Normal Sentence Char,Colorful List - Accent 11 Char,List Paragraph111 Char"/>
    <w:basedOn w:val="DefaultParagraphFont"/>
    <w:link w:val="ListParagraph"/>
    <w:uiPriority w:val="34"/>
    <w:rsid w:val="00CC6555"/>
  </w:style>
  <w:style w:type="paragraph" w:customStyle="1" w:styleId="List-Bullet">
    <w:name w:val="List - Bullet"/>
    <w:basedOn w:val="ListParagraph"/>
    <w:link w:val="List-BulletChar"/>
    <w:qFormat/>
    <w:rsid w:val="001156E5"/>
    <w:pPr>
      <w:numPr>
        <w:numId w:val="4"/>
      </w:numPr>
      <w:spacing w:after="120" w:line="240" w:lineRule="auto"/>
      <w:contextualSpacing w:val="0"/>
      <w:jc w:val="both"/>
    </w:pPr>
  </w:style>
  <w:style w:type="character" w:customStyle="1" w:styleId="List-BulletChar">
    <w:name w:val="List - Bullet Char"/>
    <w:basedOn w:val="ListParagraphChar"/>
    <w:link w:val="List-Bullet"/>
    <w:rsid w:val="001156E5"/>
  </w:style>
  <w:style w:type="paragraph" w:customStyle="1" w:styleId="H1-Title">
    <w:name w:val="H1 - Title"/>
    <w:basedOn w:val="Heading1"/>
    <w:qFormat/>
    <w:rsid w:val="001B2D42"/>
    <w:pPr>
      <w:numPr>
        <w:numId w:val="5"/>
      </w:numPr>
      <w:pBdr>
        <w:top w:val="single" w:sz="2" w:space="3" w:color="860000"/>
        <w:left w:val="single" w:sz="48" w:space="4" w:color="860000"/>
        <w:bottom w:val="single" w:sz="2" w:space="3" w:color="860000"/>
        <w:right w:val="single" w:sz="2" w:space="4" w:color="860000"/>
      </w:pBdr>
      <w:shd w:val="clear" w:color="auto" w:fill="860000"/>
      <w:spacing w:before="0" w:after="240" w:line="240" w:lineRule="auto"/>
      <w:jc w:val="both"/>
    </w:pPr>
    <w:rPr>
      <w:rFonts w:ascii="Roboto Black" w:hAnsi="Roboto Black"/>
      <w:color w:val="FFFFFF" w:themeColor="background1"/>
    </w:rPr>
  </w:style>
  <w:style w:type="paragraph" w:customStyle="1" w:styleId="H2-Title">
    <w:name w:val="H2 - Title"/>
    <w:basedOn w:val="H1-Title"/>
    <w:link w:val="H2-TitleChar"/>
    <w:autoRedefine/>
    <w:qFormat/>
    <w:rsid w:val="001B2D42"/>
    <w:pPr>
      <w:numPr>
        <w:ilvl w:val="1"/>
      </w:numPr>
      <w:pBdr>
        <w:top w:val="single" w:sz="12" w:space="2" w:color="860000"/>
        <w:bottom w:val="single" w:sz="12" w:space="2" w:color="860000"/>
        <w:right w:val="single" w:sz="12" w:space="4" w:color="860000"/>
      </w:pBdr>
      <w:shd w:val="clear" w:color="auto" w:fill="FFFFFF" w:themeFill="background1"/>
      <w:spacing w:before="360" w:after="200"/>
      <w:jc w:val="left"/>
    </w:pPr>
    <w:rPr>
      <w:rFonts w:ascii="Roboto" w:hAnsi="Roboto"/>
      <w:b/>
      <w:color w:val="860000"/>
      <w:sz w:val="28"/>
      <w:szCs w:val="28"/>
    </w:rPr>
  </w:style>
  <w:style w:type="character" w:customStyle="1" w:styleId="H2-TitleChar">
    <w:name w:val="H2 - Title Char"/>
    <w:basedOn w:val="DefaultParagraphFont"/>
    <w:link w:val="H2-Title"/>
    <w:rsid w:val="001B2D42"/>
    <w:rPr>
      <w:rFonts w:ascii="Roboto" w:eastAsiaTheme="majorEastAsia" w:hAnsi="Roboto" w:cstheme="majorBidi"/>
      <w:b/>
      <w:color w:val="860000"/>
      <w:sz w:val="28"/>
      <w:szCs w:val="28"/>
      <w:shd w:val="clear" w:color="auto" w:fill="FFFFFF" w:themeFill="background1"/>
    </w:rPr>
  </w:style>
  <w:style w:type="paragraph" w:customStyle="1" w:styleId="H3-Title">
    <w:name w:val="H3 - Title"/>
    <w:basedOn w:val="Heading3"/>
    <w:qFormat/>
    <w:rsid w:val="001B2D42"/>
    <w:pPr>
      <w:numPr>
        <w:ilvl w:val="2"/>
        <w:numId w:val="5"/>
      </w:numPr>
      <w:pBdr>
        <w:top w:val="single" w:sz="12" w:space="2" w:color="860000"/>
        <w:left w:val="single" w:sz="36" w:space="4" w:color="860000"/>
        <w:bottom w:val="single" w:sz="12" w:space="2" w:color="860000"/>
        <w:right w:val="single" w:sz="12" w:space="4" w:color="860000"/>
      </w:pBdr>
      <w:spacing w:before="200" w:after="200" w:line="264" w:lineRule="auto"/>
      <w:ind w:left="2160" w:hanging="360"/>
      <w:jc w:val="both"/>
    </w:pPr>
    <w:rPr>
      <w:rFonts w:ascii="Roboto Condensed" w:hAnsi="Roboto Condensed"/>
      <w:color w:val="860000"/>
      <w:sz w:val="28"/>
      <w:szCs w:val="28"/>
    </w:rPr>
  </w:style>
  <w:style w:type="paragraph" w:customStyle="1" w:styleId="H4-Subtitle">
    <w:name w:val="H4 - Sub title"/>
    <w:basedOn w:val="H3-Title"/>
    <w:qFormat/>
    <w:rsid w:val="001B2D42"/>
    <w:pPr>
      <w:numPr>
        <w:ilvl w:val="3"/>
      </w:numPr>
      <w:pBdr>
        <w:top w:val="single" w:sz="12" w:space="1" w:color="860000"/>
        <w:left w:val="single" w:sz="12" w:space="4" w:color="860000"/>
        <w:bottom w:val="single" w:sz="12" w:space="1" w:color="860000"/>
      </w:pBdr>
      <w:spacing w:line="240" w:lineRule="auto"/>
      <w:ind w:left="2880" w:hanging="360"/>
    </w:pPr>
  </w:style>
  <w:style w:type="paragraph" w:customStyle="1" w:styleId="H5-SubTitle">
    <w:name w:val="H5 - Sub Title"/>
    <w:basedOn w:val="H4-Subtitle"/>
    <w:qFormat/>
    <w:rsid w:val="001B2D42"/>
    <w:pPr>
      <w:numPr>
        <w:ilvl w:val="4"/>
      </w:numPr>
      <w:pBdr>
        <w:top w:val="single" w:sz="4" w:space="1" w:color="860000"/>
        <w:left w:val="single" w:sz="4" w:space="4" w:color="860000"/>
        <w:bottom w:val="single" w:sz="4" w:space="1" w:color="860000"/>
        <w:right w:val="single" w:sz="4" w:space="4" w:color="860000"/>
      </w:pBdr>
      <w:ind w:left="810" w:hanging="360"/>
    </w:pPr>
    <w:rPr>
      <w:rFonts w:ascii="Roboto Condensed Light" w:hAnsi="Roboto Condensed Light"/>
    </w:rPr>
  </w:style>
  <w:style w:type="paragraph" w:customStyle="1" w:styleId="H6-SubTitle">
    <w:name w:val="H6 - Sub Title"/>
    <w:basedOn w:val="H5-SubTitle"/>
    <w:qFormat/>
    <w:rsid w:val="001B2D42"/>
    <w:pPr>
      <w:numPr>
        <w:ilvl w:val="5"/>
      </w:numPr>
      <w:pBdr>
        <w:top w:val="none" w:sz="0" w:space="0" w:color="auto"/>
        <w:right w:val="none" w:sz="0" w:space="0" w:color="auto"/>
      </w:pBdr>
      <w:ind w:left="900" w:hanging="900"/>
    </w:pPr>
  </w:style>
  <w:style w:type="paragraph" w:customStyle="1" w:styleId="H7-SubTitle">
    <w:name w:val="H7 - Sub Title"/>
    <w:basedOn w:val="H6-SubTitle"/>
    <w:qFormat/>
    <w:rsid w:val="001B2D42"/>
    <w:pPr>
      <w:numPr>
        <w:ilvl w:val="6"/>
      </w:numPr>
      <w:ind w:left="1080" w:hanging="360"/>
    </w:pPr>
    <w:rPr>
      <w:sz w:val="24"/>
      <w:szCs w:val="24"/>
    </w:rPr>
  </w:style>
  <w:style w:type="paragraph" w:customStyle="1" w:styleId="H8-SubTitle">
    <w:name w:val="H8 - Sub Title"/>
    <w:basedOn w:val="H7-SubTitle"/>
    <w:qFormat/>
    <w:rsid w:val="001B2D42"/>
    <w:pPr>
      <w:numPr>
        <w:ilvl w:val="7"/>
      </w:numPr>
      <w:pBdr>
        <w:left w:val="none" w:sz="0" w:space="0" w:color="auto"/>
      </w:pBdr>
      <w:ind w:left="1260" w:hanging="360"/>
    </w:pPr>
  </w:style>
  <w:style w:type="character" w:customStyle="1" w:styleId="Heading1Char">
    <w:name w:val="Heading 1 Char"/>
    <w:basedOn w:val="DefaultParagraphFont"/>
    <w:link w:val="Heading1"/>
    <w:uiPriority w:val="9"/>
    <w:rsid w:val="001B2D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2D42"/>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4860B4"/>
    <w:pPr>
      <w:spacing w:after="0" w:line="240" w:lineRule="auto"/>
    </w:pPr>
  </w:style>
  <w:style w:type="paragraph" w:styleId="BalloonText">
    <w:name w:val="Balloon Text"/>
    <w:basedOn w:val="Normal"/>
    <w:link w:val="BalloonTextChar"/>
    <w:uiPriority w:val="99"/>
    <w:semiHidden/>
    <w:unhideWhenUsed/>
    <w:rsid w:val="004860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0B4"/>
    <w:rPr>
      <w:rFonts w:ascii="Segoe UI" w:hAnsi="Segoe UI" w:cs="Segoe UI"/>
      <w:sz w:val="18"/>
      <w:szCs w:val="18"/>
    </w:rPr>
  </w:style>
  <w:style w:type="character" w:styleId="CommentReference">
    <w:name w:val="annotation reference"/>
    <w:basedOn w:val="DefaultParagraphFont"/>
    <w:uiPriority w:val="99"/>
    <w:semiHidden/>
    <w:unhideWhenUsed/>
    <w:rsid w:val="00654BA2"/>
    <w:rPr>
      <w:sz w:val="16"/>
      <w:szCs w:val="16"/>
    </w:rPr>
  </w:style>
  <w:style w:type="paragraph" w:styleId="CommentText">
    <w:name w:val="annotation text"/>
    <w:basedOn w:val="Normal"/>
    <w:link w:val="CommentTextChar"/>
    <w:uiPriority w:val="99"/>
    <w:semiHidden/>
    <w:unhideWhenUsed/>
    <w:rsid w:val="00654BA2"/>
    <w:pPr>
      <w:spacing w:line="240" w:lineRule="auto"/>
    </w:pPr>
    <w:rPr>
      <w:sz w:val="20"/>
      <w:szCs w:val="20"/>
    </w:rPr>
  </w:style>
  <w:style w:type="character" w:customStyle="1" w:styleId="CommentTextChar">
    <w:name w:val="Comment Text Char"/>
    <w:basedOn w:val="DefaultParagraphFont"/>
    <w:link w:val="CommentText"/>
    <w:uiPriority w:val="99"/>
    <w:semiHidden/>
    <w:rsid w:val="00654BA2"/>
    <w:rPr>
      <w:sz w:val="20"/>
      <w:szCs w:val="20"/>
    </w:rPr>
  </w:style>
  <w:style w:type="paragraph" w:styleId="CommentSubject">
    <w:name w:val="annotation subject"/>
    <w:basedOn w:val="CommentText"/>
    <w:next w:val="CommentText"/>
    <w:link w:val="CommentSubjectChar"/>
    <w:uiPriority w:val="99"/>
    <w:semiHidden/>
    <w:unhideWhenUsed/>
    <w:rsid w:val="00654BA2"/>
    <w:rPr>
      <w:b/>
      <w:bCs/>
    </w:rPr>
  </w:style>
  <w:style w:type="character" w:customStyle="1" w:styleId="CommentSubjectChar">
    <w:name w:val="Comment Subject Char"/>
    <w:basedOn w:val="CommentTextChar"/>
    <w:link w:val="CommentSubject"/>
    <w:uiPriority w:val="99"/>
    <w:semiHidden/>
    <w:rsid w:val="00654B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90BCF-2038-784C-A17B-BA11F7CA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SOW</vt:lpstr>
    </vt:vector>
  </TitlesOfParts>
  <Company>CMS</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dc:title>
  <dc:subject/>
  <dc:creator>Shubham Shubham</dc:creator>
  <cp:keywords/>
  <dc:description/>
  <cp:lastModifiedBy>Microsoft Office User</cp:lastModifiedBy>
  <cp:revision>2</cp:revision>
  <dcterms:created xsi:type="dcterms:W3CDTF">2019-10-10T06:48:00Z</dcterms:created>
  <dcterms:modified xsi:type="dcterms:W3CDTF">2019-10-10T06:48:00Z</dcterms:modified>
</cp:coreProperties>
</file>